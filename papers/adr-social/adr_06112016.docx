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815"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9815"/>
      </w:tblGrid>
      <w:tr w:rsidR="00F5754C" w:rsidRPr="00CA7917" w14:paraId="050F1C4E" w14:textId="77777777" w:rsidTr="00EF4EDC">
        <w:trPr>
          <w:trHeight w:val="2642"/>
        </w:trPr>
        <w:tc>
          <w:tcPr>
            <w:tcW w:w="9815" w:type="dxa"/>
          </w:tcPr>
          <w:p w14:paraId="32522CCD" w14:textId="77777777" w:rsidR="00F5754C" w:rsidRPr="00EF4EDC" w:rsidRDefault="00565FAB">
            <w:pPr>
              <w:pStyle w:val="af3"/>
              <w:rPr>
                <w:rFonts w:ascii="Arial" w:eastAsia="Arial Unicode MS" w:hAnsi="Arial" w:cs="Arial"/>
              </w:rPr>
            </w:pPr>
            <w:r w:rsidRPr="00EF4EDC">
              <w:rPr>
                <w:rFonts w:ascii="Arial" w:eastAsia="Arial Unicode MS" w:hAnsi="Arial" w:cs="Arial"/>
              </w:rPr>
              <w:t>Data and text mining</w:t>
            </w:r>
          </w:p>
          <w:p w14:paraId="158D8386" w14:textId="77777777" w:rsidR="00F5754C" w:rsidRPr="00EF4EDC" w:rsidRDefault="00565FAB">
            <w:pPr>
              <w:pStyle w:val="af5"/>
              <w:rPr>
                <w:rFonts w:ascii="Arial" w:eastAsia="Arial Unicode MS" w:hAnsi="Arial" w:cs="Arial"/>
              </w:rPr>
            </w:pPr>
            <w:r w:rsidRPr="00EF4EDC">
              <w:rPr>
                <w:rFonts w:ascii="Arial" w:eastAsia="Arial Unicode MS" w:hAnsi="Arial" w:cs="Arial"/>
              </w:rPr>
              <w:t xml:space="preserve">Automatic Discovery of Adverse Drug Reactions </w:t>
            </w:r>
            <w:r w:rsidR="00376640">
              <w:rPr>
                <w:rFonts w:ascii="Arial" w:eastAsia="Arial Unicode MS" w:hAnsi="Arial" w:cs="Arial"/>
              </w:rPr>
              <w:t>through</w:t>
            </w:r>
            <w:r w:rsidR="00376640" w:rsidRPr="00EF4EDC">
              <w:rPr>
                <w:rFonts w:ascii="Arial" w:eastAsia="Arial Unicode MS" w:hAnsi="Arial" w:cs="Arial"/>
              </w:rPr>
              <w:t xml:space="preserve"> </w:t>
            </w:r>
            <w:r w:rsidRPr="00EF4EDC">
              <w:rPr>
                <w:rFonts w:ascii="Arial" w:eastAsia="Arial Unicode MS" w:hAnsi="Arial" w:cs="Arial"/>
              </w:rPr>
              <w:t>Chinese Social Media</w:t>
            </w:r>
          </w:p>
          <w:p w14:paraId="70FB775B" w14:textId="77777777" w:rsidR="00F5754C" w:rsidRPr="00EF4EDC" w:rsidRDefault="00565FAB">
            <w:pPr>
              <w:pStyle w:val="Author-Group"/>
              <w:rPr>
                <w:rFonts w:ascii="Arial" w:eastAsia="Arial Unicode MS" w:hAnsi="Arial" w:cs="Arial"/>
              </w:rPr>
            </w:pPr>
            <w:r w:rsidRPr="00EF4EDC">
              <w:rPr>
                <w:rFonts w:ascii="Arial" w:eastAsia="Arial Unicode MS" w:hAnsi="Arial" w:cs="Arial"/>
              </w:rPr>
              <w:t>Quanyang Liu</w:t>
            </w:r>
            <w:r w:rsidRPr="00EF4EDC">
              <w:rPr>
                <w:rFonts w:ascii="Arial" w:eastAsia="Arial Unicode MS" w:hAnsi="Arial" w:cs="Arial"/>
                <w:vertAlign w:val="superscript"/>
              </w:rPr>
              <w:t>1*</w:t>
            </w:r>
            <w:r w:rsidRPr="00EF4EDC">
              <w:rPr>
                <w:rFonts w:ascii="Arial" w:eastAsia="Arial Unicode MS" w:hAnsi="Arial" w:cs="Arial"/>
              </w:rPr>
              <w:t>, Meizhuo Zhang</w:t>
            </w:r>
            <w:r w:rsidRPr="00EF4EDC">
              <w:rPr>
                <w:rFonts w:ascii="Arial" w:eastAsia="Arial Unicode MS" w:hAnsi="Arial" w:cs="Arial"/>
                <w:vertAlign w:val="superscript"/>
              </w:rPr>
              <w:t>2*</w:t>
            </w:r>
            <w:r w:rsidRPr="00EF4EDC">
              <w:rPr>
                <w:rFonts w:ascii="Arial" w:eastAsia="Arial Unicode MS" w:hAnsi="Arial" w:cs="Arial"/>
              </w:rPr>
              <w:t>, Chen Ge</w:t>
            </w:r>
            <w:r w:rsidRPr="00EF4EDC">
              <w:rPr>
                <w:rFonts w:ascii="Arial" w:eastAsia="Arial Unicode MS" w:hAnsi="Arial" w:cs="Arial"/>
                <w:vertAlign w:val="superscript"/>
              </w:rPr>
              <w:t>1</w:t>
            </w:r>
            <w:r w:rsidRPr="00EF4EDC">
              <w:rPr>
                <w:rFonts w:ascii="Arial" w:eastAsia="Arial Unicode MS" w:hAnsi="Arial" w:cs="Arial"/>
              </w:rPr>
              <w:t>, Jiemin Wang</w:t>
            </w:r>
            <w:r w:rsidRPr="00EF4EDC">
              <w:rPr>
                <w:rFonts w:ascii="Arial" w:eastAsia="Arial Unicode MS" w:hAnsi="Arial" w:cs="Arial"/>
                <w:vertAlign w:val="superscript"/>
              </w:rPr>
              <w:t>2</w:t>
            </w:r>
            <w:r w:rsidRPr="00EF4EDC">
              <w:rPr>
                <w:rFonts w:ascii="Arial" w:eastAsia="Arial Unicode MS" w:hAnsi="Arial" w:cs="Arial"/>
              </w:rPr>
              <w:t>, Jia Wei</w:t>
            </w:r>
            <w:r w:rsidRPr="00EF4EDC">
              <w:rPr>
                <w:rFonts w:ascii="Arial" w:eastAsia="Arial Unicode MS" w:hAnsi="Arial" w:cs="Arial"/>
                <w:vertAlign w:val="superscript"/>
              </w:rPr>
              <w:t>2**</w:t>
            </w:r>
            <w:r w:rsidRPr="00EF4EDC">
              <w:rPr>
                <w:rFonts w:ascii="Arial" w:eastAsia="Arial Unicode MS" w:hAnsi="Arial" w:cs="Arial"/>
              </w:rPr>
              <w:t>, Kenny Q. Zhu</w:t>
            </w:r>
            <w:r w:rsidRPr="00EF4EDC">
              <w:rPr>
                <w:rFonts w:ascii="Arial" w:eastAsia="Arial Unicode MS" w:hAnsi="Arial" w:cs="Arial"/>
                <w:vertAlign w:val="superscript"/>
              </w:rPr>
              <w:t>1**</w:t>
            </w:r>
          </w:p>
          <w:p w14:paraId="7A1EC96D"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1</w:t>
            </w:r>
            <w:r w:rsidRPr="00EF4EDC">
              <w:rPr>
                <w:rFonts w:ascii="Arial" w:eastAsia="Arial Unicode MS" w:hAnsi="Arial" w:cs="Arial"/>
              </w:rPr>
              <w:t>D</w:t>
            </w:r>
            <w:r w:rsidR="003C3761" w:rsidRPr="00CA7917">
              <w:rPr>
                <w:rFonts w:ascii="Arial" w:eastAsia="Arial Unicode MS" w:hAnsi="Arial" w:cs="Arial"/>
              </w:rPr>
              <w:t xml:space="preserve">ept. CSE, </w:t>
            </w:r>
            <w:r w:rsidRPr="00EF4EDC">
              <w:rPr>
                <w:rFonts w:ascii="Arial" w:eastAsia="Arial Unicode MS" w:hAnsi="Arial" w:cs="Arial"/>
              </w:rPr>
              <w:t>Shanghai Jiao Tong University, 800 Dongchuan Road, Shanghai 200240, China</w:t>
            </w:r>
          </w:p>
          <w:p w14:paraId="0A22660B" w14:textId="77777777"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2</w:t>
            </w:r>
            <w:r w:rsidRPr="00EF4EDC">
              <w:rPr>
                <w:rFonts w:ascii="Arial" w:eastAsia="Arial Unicode MS" w:hAnsi="Arial" w:cs="Arial"/>
              </w:rPr>
              <w:t>R&amp;D Information, AstraZeneca, 199 Liangjing Road, Pudong, Shanghai, 201203, China</w:t>
            </w:r>
          </w:p>
          <w:p w14:paraId="64B168D2" w14:textId="77777777" w:rsidR="00F5754C" w:rsidRPr="00EF4EDC" w:rsidRDefault="00565FAB" w:rsidP="00EF4EDC">
            <w:pPr>
              <w:pStyle w:val="corrs-au"/>
              <w:adjustRightInd w:val="0"/>
              <w:snapToGrid w:val="0"/>
              <w:spacing w:before="0" w:after="0" w:line="240" w:lineRule="auto"/>
              <w:rPr>
                <w:rFonts w:ascii="Times New Roman" w:hAnsi="Times New Roman"/>
                <w:sz w:val="28"/>
                <w:szCs w:val="28"/>
              </w:rPr>
            </w:pPr>
            <w:r w:rsidRPr="00EF4EDC">
              <w:rPr>
                <w:rFonts w:ascii="Arial" w:hAnsi="Arial" w:cs="Arial"/>
                <w:iCs w:val="0"/>
              </w:rPr>
              <w:t>*The authors contributed equally to this work.</w:t>
            </w:r>
            <w:r w:rsidR="003C3761" w:rsidRPr="00EF4EDC">
              <w:rPr>
                <w:rFonts w:ascii="Arial" w:eastAsia="Arial Unicode MS" w:hAnsi="Arial" w:cs="Arial"/>
              </w:rPr>
              <w:t xml:space="preserve">      </w:t>
            </w:r>
            <w:r w:rsidRPr="00EF4EDC">
              <w:rPr>
                <w:rFonts w:ascii="Arial" w:eastAsia="Arial Unicode MS" w:hAnsi="Arial" w:cs="Arial"/>
              </w:rPr>
              <w:t>**Corresponding authors</w:t>
            </w:r>
          </w:p>
        </w:tc>
      </w:tr>
    </w:tbl>
    <w:p w14:paraId="04265181" w14:textId="0AB7C5E9" w:rsidR="00000000" w:rsidRDefault="006F27EF">
      <w:pPr>
        <w:tabs>
          <w:tab w:val="center" w:pos="4882"/>
        </w:tabs>
        <w:rPr>
          <w:rPrChange w:id="0" w:author="quanyang" w:date="2016-06-11T00:07:00Z">
            <w:rPr>
              <w:rFonts w:ascii="Times New Roman" w:hAnsi="Times New Roman" w:cs="Times New Roman"/>
            </w:rPr>
          </w:rPrChange>
        </w:rPr>
        <w:sectPr w:rsidR="00000000">
          <w:headerReference w:type="even" r:id="rId9"/>
          <w:headerReference w:type="default" r:id="rId10"/>
          <w:footnotePr>
            <w:numRestart w:val="eachPage"/>
          </w:footnotePr>
          <w:pgSz w:w="12240" w:h="15826"/>
          <w:pgMar w:top="1267" w:right="1382" w:bottom="1267" w:left="1094" w:header="706" w:footer="835" w:gutter="0"/>
          <w:cols w:space="720"/>
          <w:titlePg/>
          <w:docGrid w:linePitch="360"/>
        </w:sectPr>
        <w:pPrChange w:id="1" w:author="quanyang" w:date="2016-06-11T00:07:00Z">
          <w:pPr>
            <w:pStyle w:val="1"/>
            <w:numPr>
              <w:numId w:val="0"/>
            </w:numPr>
            <w:ind w:left="0" w:firstLine="0"/>
          </w:pPr>
        </w:pPrChange>
      </w:pPr>
    </w:p>
    <w:p w14:paraId="16936C9E" w14:textId="77777777" w:rsidR="003C3761" w:rsidRPr="00EF4EDC" w:rsidRDefault="003C3761" w:rsidP="003C3761">
      <w:pPr>
        <w:pStyle w:val="Abstract-Head"/>
        <w:rPr>
          <w:rFonts w:ascii="Arial" w:eastAsia="Arial Unicode MS" w:hAnsi="Arial" w:cs="Arial"/>
          <w:caps w:val="0"/>
          <w:szCs w:val="16"/>
        </w:rPr>
      </w:pPr>
      <w:r w:rsidRPr="00EF4EDC">
        <w:rPr>
          <w:rFonts w:ascii="Arial" w:eastAsia="Arial Unicode MS" w:hAnsi="Arial" w:cs="Arial"/>
          <w:caps w:val="0"/>
          <w:szCs w:val="16"/>
        </w:rPr>
        <w:lastRenderedPageBreak/>
        <w:t>Abstract</w:t>
      </w:r>
    </w:p>
    <w:p w14:paraId="30BA9C20"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bCs/>
          <w:sz w:val="16"/>
          <w:szCs w:val="16"/>
        </w:rPr>
        <w:t>Motivation:</w:t>
      </w:r>
      <w:r w:rsidRPr="00EF4EDC">
        <w:rPr>
          <w:rFonts w:ascii="Arial" w:eastAsia="Arial Unicode MS" w:hAnsi="Arial" w:cs="Arial"/>
          <w:sz w:val="16"/>
          <w:szCs w:val="16"/>
        </w:rPr>
        <w:t xml:space="preserve"> Despite tremendous efforts </w:t>
      </w:r>
      <w:r w:rsidR="00D320FC">
        <w:rPr>
          <w:rFonts w:ascii="Arial" w:eastAsia="Arial Unicode MS" w:hAnsi="Arial" w:cs="Arial"/>
          <w:sz w:val="16"/>
          <w:szCs w:val="16"/>
        </w:rPr>
        <w:t>made</w:t>
      </w:r>
      <w:r w:rsidRPr="00EF4EDC">
        <w:rPr>
          <w:rFonts w:ascii="Arial" w:eastAsia="Arial Unicode MS" w:hAnsi="Arial" w:cs="Arial"/>
          <w:sz w:val="16"/>
          <w:szCs w:val="16"/>
        </w:rPr>
        <w:t xml:space="preserve"> before </w:t>
      </w:r>
      <w:r w:rsidR="00D320FC">
        <w:rPr>
          <w:rFonts w:ascii="Arial" w:eastAsia="Arial Unicode MS" w:hAnsi="Arial" w:cs="Arial"/>
          <w:sz w:val="16"/>
          <w:szCs w:val="16"/>
        </w:rPr>
        <w:t xml:space="preserve">the release of </w:t>
      </w:r>
      <w:r w:rsidRPr="00EF4EDC">
        <w:rPr>
          <w:rFonts w:ascii="Arial" w:eastAsia="Arial Unicode MS" w:hAnsi="Arial" w:cs="Arial"/>
          <w:sz w:val="16"/>
          <w:szCs w:val="16"/>
        </w:rPr>
        <w:t xml:space="preserve">every drug, some </w:t>
      </w:r>
      <w:r w:rsidR="00822D17">
        <w:rPr>
          <w:rFonts w:ascii="Arial" w:eastAsia="Arial Unicode MS" w:hAnsi="Arial" w:cs="Arial"/>
          <w:sz w:val="16"/>
          <w:szCs w:val="16"/>
        </w:rPr>
        <w:t>adverse drug reactions (</w:t>
      </w:r>
      <w:r w:rsidRPr="00EF4EDC">
        <w:rPr>
          <w:rFonts w:ascii="Arial" w:eastAsia="Arial Unicode MS" w:hAnsi="Arial" w:cs="Arial"/>
          <w:sz w:val="16"/>
          <w:szCs w:val="16"/>
        </w:rPr>
        <w:t>ADRs</w:t>
      </w:r>
      <w:r w:rsidR="00822D17">
        <w:rPr>
          <w:rFonts w:ascii="Arial" w:eastAsia="Arial Unicode MS" w:hAnsi="Arial" w:cs="Arial"/>
          <w:sz w:val="16"/>
          <w:szCs w:val="16"/>
        </w:rPr>
        <w:t>)</w:t>
      </w:r>
      <w:r w:rsidRPr="00EF4EDC">
        <w:rPr>
          <w:rFonts w:ascii="Arial" w:eastAsia="Arial Unicode MS" w:hAnsi="Arial" w:cs="Arial"/>
          <w:sz w:val="16"/>
          <w:szCs w:val="16"/>
        </w:rPr>
        <w:t xml:space="preserve"> may go undetected and</w:t>
      </w:r>
      <w:r w:rsidR="00D320FC">
        <w:rPr>
          <w:rFonts w:ascii="Arial" w:eastAsia="Arial Unicode MS" w:hAnsi="Arial" w:cs="Arial"/>
          <w:sz w:val="16"/>
          <w:szCs w:val="16"/>
        </w:rPr>
        <w:t xml:space="preserve"> thus,</w:t>
      </w:r>
      <w:r w:rsidRPr="00EF4EDC">
        <w:rPr>
          <w:rFonts w:ascii="Arial" w:eastAsia="Arial Unicode MS" w:hAnsi="Arial" w:cs="Arial"/>
          <w:sz w:val="16"/>
          <w:szCs w:val="16"/>
        </w:rPr>
        <w:t xml:space="preserve"> cause harm to both the users and to the pharmaceutical companies. One plausible venue to collect evidence of such ADRs is from online social media, where patients and doctors discuss medical conditions and their treatments. </w:t>
      </w:r>
    </w:p>
    <w:p w14:paraId="02045058"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Results:</w:t>
      </w:r>
      <w:r w:rsidRPr="00EF4EDC">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w:t>
      </w:r>
      <w:r w:rsidR="00D320FC">
        <w:rPr>
          <w:rFonts w:ascii="Arial" w:eastAsia="Arial Unicode MS" w:hAnsi="Arial" w:cs="Arial"/>
          <w:sz w:val="16"/>
          <w:szCs w:val="16"/>
        </w:rPr>
        <w:t>s</w:t>
      </w:r>
      <w:r w:rsidRPr="00EF4EDC">
        <w:rPr>
          <w:rFonts w:ascii="Arial" w:eastAsia="Arial Unicode MS" w:hAnsi="Arial" w:cs="Arial"/>
          <w:sz w:val="16"/>
          <w:szCs w:val="16"/>
        </w:rPr>
        <w:t xml:space="preserve"> between drug use and ADRs. The key contribution is an automatic label generation algorithm, which requires very little manual annotation. With this approach, we discovered a large number of side effects for a variety of popular medicines in real world scenarios.</w:t>
      </w:r>
    </w:p>
    <w:p w14:paraId="7A8AF5D7"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Availability:</w:t>
      </w:r>
      <w:r w:rsidRPr="00EF4EDC">
        <w:rPr>
          <w:rFonts w:ascii="Arial" w:eastAsia="Arial Unicode MS" w:hAnsi="Arial" w:cs="Arial"/>
          <w:sz w:val="16"/>
          <w:szCs w:val="16"/>
        </w:rPr>
        <w:t xml:space="preserve"> A web demo is available at </w:t>
      </w:r>
      <w:hyperlink r:id="rId11" w:history="1">
        <w:r w:rsidRPr="00EF4EDC">
          <w:rPr>
            <w:rStyle w:val="afb"/>
            <w:rFonts w:ascii="Arial" w:eastAsia="Arial Unicode MS" w:hAnsi="Arial" w:cs="Arial"/>
            <w:sz w:val="16"/>
            <w:szCs w:val="16"/>
          </w:rPr>
          <w:t>http://adapt.seiee.sjtu.edu.cn/~qyliu/demo/</w:t>
        </w:r>
      </w:hyperlink>
      <w:r w:rsidRPr="00EF4EDC">
        <w:rPr>
          <w:rFonts w:ascii="Arial" w:eastAsia="Arial Unicode MS" w:hAnsi="Arial" w:cs="Arial"/>
          <w:sz w:val="16"/>
          <w:szCs w:val="16"/>
        </w:rPr>
        <w:t xml:space="preserve"> , which contains the ADRs mined for 46</w:t>
      </w:r>
      <w:r w:rsidRPr="00EF4EDC">
        <w:rPr>
          <w:rFonts w:ascii="Arial" w:eastAsia="Arial Unicode MS" w:hAnsi="Arial" w:cs="Arial"/>
          <w:color w:val="FF0000"/>
          <w:sz w:val="16"/>
          <w:szCs w:val="16"/>
        </w:rPr>
        <w:t xml:space="preserve"> </w:t>
      </w:r>
      <w:r w:rsidRPr="00EF4EDC">
        <w:rPr>
          <w:rFonts w:ascii="Arial" w:eastAsia="Arial Unicode MS" w:hAnsi="Arial" w:cs="Arial"/>
          <w:sz w:val="16"/>
          <w:szCs w:val="16"/>
        </w:rPr>
        <w:t>popular medicines.</w:t>
      </w:r>
    </w:p>
    <w:p w14:paraId="400629F3" w14:textId="77777777"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Contact:</w:t>
      </w:r>
      <w:r w:rsidRPr="00EF4EDC">
        <w:rPr>
          <w:rFonts w:ascii="Arial" w:eastAsia="Arial Unicode MS" w:hAnsi="Arial" w:cs="Arial"/>
          <w:sz w:val="16"/>
          <w:szCs w:val="16"/>
        </w:rPr>
        <w:t xml:space="preserve"> Jia Wei (</w:t>
      </w:r>
      <w:hyperlink r:id="rId12" w:history="1">
        <w:r w:rsidRPr="00EF4EDC">
          <w:rPr>
            <w:rStyle w:val="afb"/>
            <w:rFonts w:ascii="Arial" w:eastAsia="Arial Unicode MS" w:hAnsi="Arial" w:cs="Arial"/>
            <w:sz w:val="16"/>
            <w:szCs w:val="16"/>
          </w:rPr>
          <w:t>Jenny.Wei@astrazeneca.com</w:t>
        </w:r>
      </w:hyperlink>
      <w:r w:rsidRPr="00EF4EDC">
        <w:rPr>
          <w:rFonts w:ascii="Arial" w:eastAsia="Arial Unicode MS" w:hAnsi="Arial" w:cs="Arial"/>
          <w:sz w:val="16"/>
          <w:szCs w:val="16"/>
        </w:rPr>
        <w:t>) and Kenny Q. Zhu (</w:t>
      </w:r>
      <w:hyperlink r:id="rId13" w:history="1">
        <w:r w:rsidRPr="00EF4EDC">
          <w:rPr>
            <w:rStyle w:val="afb"/>
            <w:rFonts w:ascii="Arial" w:eastAsia="Arial Unicode MS" w:hAnsi="Arial" w:cs="Arial"/>
            <w:sz w:val="16"/>
            <w:szCs w:val="16"/>
          </w:rPr>
          <w:t>kzhu@cs.sjtu.edu.cn</w:t>
        </w:r>
      </w:hyperlink>
      <w:r w:rsidRPr="00EF4EDC">
        <w:rPr>
          <w:rFonts w:ascii="Arial" w:eastAsia="Arial Unicode MS" w:hAnsi="Arial" w:cs="Arial"/>
          <w:sz w:val="16"/>
          <w:szCs w:val="16"/>
        </w:rPr>
        <w:t>)</w:t>
      </w:r>
    </w:p>
    <w:p w14:paraId="47842EF6"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Introduction</w:t>
      </w:r>
    </w:p>
    <w:p w14:paraId="350A6B7C" w14:textId="77777777" w:rsidR="002F1469" w:rsidRPr="000050F3" w:rsidRDefault="002F1469" w:rsidP="002F1469">
      <w:pPr>
        <w:pStyle w:val="para-first"/>
        <w:rPr>
          <w:rFonts w:ascii="Times New Roman" w:hAnsi="Times New Roman"/>
        </w:rPr>
      </w:pPr>
      <w:r w:rsidRPr="00EF4EDC">
        <w:rPr>
          <w:rFonts w:ascii="Times New Roman" w:hAnsi="Times New Roman"/>
        </w:rPr>
        <w:t xml:space="preserve">Determination of adverse drug reactions (ADR) is an important part of pharmaceutical research and drug development. </w:t>
      </w:r>
      <w:r>
        <w:rPr>
          <w:rFonts w:ascii="Times New Roman" w:hAnsi="Times New Roman"/>
        </w:rPr>
        <w:t xml:space="preserve">Pre-marketing </w:t>
      </w:r>
      <w:r w:rsidRPr="00EF4EDC">
        <w:rPr>
          <w:rFonts w:ascii="Times New Roman" w:hAnsi="Times New Roman"/>
        </w:rPr>
        <w:t xml:space="preserve">clinical trials </w:t>
      </w:r>
      <w:r>
        <w:rPr>
          <w:rFonts w:ascii="Times New Roman" w:hAnsi="Times New Roman"/>
        </w:rPr>
        <w:t>are</w:t>
      </w:r>
      <w:r w:rsidRPr="00EF4EDC">
        <w:rPr>
          <w:rFonts w:ascii="Times New Roman" w:hAnsi="Times New Roman"/>
        </w:rPr>
        <w:t xml:space="preserve"> </w:t>
      </w:r>
      <w:r>
        <w:rPr>
          <w:rFonts w:ascii="Times New Roman" w:hAnsi="Times New Roman"/>
        </w:rPr>
        <w:t>limited by the number of participants, the length of the study and the underlying economical burden for both the pharmaceutical companies and the patients</w:t>
      </w:r>
      <w:r w:rsidRPr="00EF4EDC">
        <w:rPr>
          <w:rFonts w:ascii="Times New Roman" w:hAnsi="Times New Roman"/>
        </w:rPr>
        <w:t xml:space="preserve">. </w:t>
      </w:r>
      <w:r w:rsidRPr="008D3622">
        <w:rPr>
          <w:rFonts w:ascii="Times New Roman" w:hAnsi="Times New Roman"/>
        </w:rPr>
        <w:t xml:space="preserve">Some of the new </w:t>
      </w:r>
      <w:r>
        <w:rPr>
          <w:rFonts w:ascii="Times New Roman" w:hAnsi="Times New Roman"/>
        </w:rPr>
        <w:t>adverse reactions</w:t>
      </w:r>
      <w:r w:rsidRPr="008D3622">
        <w:rPr>
          <w:rFonts w:ascii="Times New Roman" w:hAnsi="Times New Roman"/>
        </w:rPr>
        <w:t xml:space="preserve"> </w:t>
      </w:r>
      <w:r>
        <w:rPr>
          <w:rFonts w:ascii="Times New Roman" w:hAnsi="Times New Roman"/>
        </w:rPr>
        <w:t>to a</w:t>
      </w:r>
      <w:r w:rsidRPr="008D3622">
        <w:rPr>
          <w:rFonts w:ascii="Times New Roman" w:hAnsi="Times New Roman"/>
        </w:rPr>
        <w:t xml:space="preserve"> drug </w:t>
      </w:r>
      <w:r w:rsidR="001F1300">
        <w:rPr>
          <w:rFonts w:ascii="Times New Roman" w:hAnsi="Times New Roman"/>
        </w:rPr>
        <w:t>are</w:t>
      </w:r>
      <w:r w:rsidRPr="008D3622">
        <w:rPr>
          <w:rFonts w:ascii="Times New Roman" w:hAnsi="Times New Roman"/>
        </w:rPr>
        <w:t xml:space="preserve"> </w:t>
      </w:r>
      <w:r>
        <w:rPr>
          <w:rFonts w:ascii="Times New Roman" w:hAnsi="Times New Roman"/>
        </w:rPr>
        <w:t>learne</w:t>
      </w:r>
      <w:r w:rsidRPr="008D3622">
        <w:rPr>
          <w:rFonts w:ascii="Times New Roman" w:hAnsi="Times New Roman"/>
        </w:rPr>
        <w:t xml:space="preserve">d </w:t>
      </w:r>
      <w:r>
        <w:rPr>
          <w:rFonts w:ascii="Times New Roman" w:hAnsi="Times New Roman"/>
        </w:rPr>
        <w:t xml:space="preserve">only when </w:t>
      </w:r>
      <w:r w:rsidRPr="008D3622">
        <w:rPr>
          <w:rFonts w:ascii="Times New Roman" w:hAnsi="Times New Roman"/>
        </w:rPr>
        <w:t xml:space="preserve">the drug </w:t>
      </w:r>
      <w:r>
        <w:rPr>
          <w:rFonts w:ascii="Times New Roman" w:hAnsi="Times New Roman"/>
        </w:rPr>
        <w:t xml:space="preserve">is used </w:t>
      </w:r>
      <w:r w:rsidRPr="008D3622">
        <w:rPr>
          <w:rFonts w:ascii="Times New Roman" w:hAnsi="Times New Roman"/>
        </w:rPr>
        <w:t>in a wide spectrum of patients, with varied ethnicity</w:t>
      </w:r>
      <w:r>
        <w:rPr>
          <w:rFonts w:ascii="Times New Roman" w:hAnsi="Times New Roman"/>
        </w:rPr>
        <w:t xml:space="preserve">, </w:t>
      </w:r>
      <w:r w:rsidRPr="008D3622">
        <w:rPr>
          <w:rFonts w:ascii="Times New Roman" w:hAnsi="Times New Roman"/>
        </w:rPr>
        <w:t>underlying diseases and a range of concomitant medication</w:t>
      </w:r>
      <w:r>
        <w:rPr>
          <w:rFonts w:ascii="Times New Roman" w:hAnsi="Times New Roman"/>
        </w:rPr>
        <w:t>, in a post-launch setting</w:t>
      </w:r>
      <w:r w:rsidRPr="008D3622">
        <w:rPr>
          <w:rFonts w:ascii="Times New Roman" w:hAnsi="Times New Roman"/>
        </w:rPr>
        <w:t>.</w:t>
      </w:r>
      <w:r>
        <w:rPr>
          <w:rFonts w:ascii="Times New Roman" w:hAnsi="Times New Roman"/>
        </w:rPr>
        <w:t xml:space="preserve"> </w:t>
      </w:r>
      <w:r w:rsidRPr="00EF4EDC">
        <w:rPr>
          <w:rFonts w:ascii="Times New Roman" w:hAnsi="Times New Roman"/>
        </w:rPr>
        <w:t>Furthermore, some reactions take a long time to develop</w:t>
      </w:r>
      <w:r>
        <w:rPr>
          <w:rFonts w:ascii="Times New Roman" w:hAnsi="Times New Roman"/>
        </w:rPr>
        <w:t>- a process</w:t>
      </w:r>
      <w:r w:rsidRPr="00EF4EDC">
        <w:rPr>
          <w:rFonts w:ascii="Times New Roman" w:hAnsi="Times New Roman"/>
        </w:rPr>
        <w:t xml:space="preserve"> which goes well beyond the </w:t>
      </w:r>
      <w:r w:rsidR="00EC49CE">
        <w:rPr>
          <w:rFonts w:ascii="Times New Roman" w:hAnsi="Times New Roman"/>
        </w:rPr>
        <w:t xml:space="preserve">pre-marketing </w:t>
      </w:r>
      <w:r w:rsidRPr="00EF4EDC">
        <w:rPr>
          <w:rFonts w:ascii="Times New Roman" w:hAnsi="Times New Roman"/>
        </w:rPr>
        <w:t>development cycles o</w:t>
      </w:r>
      <w:r w:rsidR="002F454B">
        <w:rPr>
          <w:rFonts w:ascii="Times New Roman" w:hAnsi="Times New Roman"/>
        </w:rPr>
        <w:t>f the drugs. For example, Vioxx</w:t>
      </w:r>
      <w:r w:rsidR="000835CF">
        <w:rPr>
          <w:rFonts w:ascii="Times New Roman" w:hAnsi="Times New Roman"/>
        </w:rPr>
        <w:t>, developed by Merck &amp;Co,</w:t>
      </w:r>
      <w:r w:rsidRPr="00EF4EDC">
        <w:rPr>
          <w:rFonts w:ascii="Times New Roman" w:hAnsi="Times New Roman"/>
        </w:rPr>
        <w:t xml:space="preserve"> </w:t>
      </w:r>
      <w:r w:rsidR="002F454B">
        <w:rPr>
          <w:rFonts w:ascii="Times New Roman" w:hAnsi="Times New Roman"/>
        </w:rPr>
        <w:t xml:space="preserve">was approved by the FDA in </w:t>
      </w:r>
      <w:r w:rsidR="00306C41">
        <w:rPr>
          <w:rFonts w:ascii="Times New Roman" w:hAnsi="Times New Roman"/>
        </w:rPr>
        <w:t xml:space="preserve">May </w:t>
      </w:r>
      <w:r w:rsidR="002F454B">
        <w:rPr>
          <w:rFonts w:ascii="Times New Roman" w:hAnsi="Times New Roman"/>
        </w:rPr>
        <w:t xml:space="preserve">1999 as </w:t>
      </w:r>
      <w:r w:rsidR="00FB3CFE">
        <w:rPr>
          <w:rFonts w:ascii="Times New Roman" w:hAnsi="Times New Roman"/>
        </w:rPr>
        <w:t xml:space="preserve">a nonsteroidal anti-inflammatory drug for to treat osteoarthritis, acute pain and </w:t>
      </w:r>
      <w:r w:rsidR="002F454B">
        <w:rPr>
          <w:rFonts w:ascii="Times New Roman" w:hAnsi="Times New Roman"/>
        </w:rPr>
        <w:t>dysmenorrhea</w:t>
      </w:r>
      <w:r>
        <w:rPr>
          <w:rFonts w:ascii="Times New Roman" w:hAnsi="Times New Roman"/>
        </w:rPr>
        <w:t>.</w:t>
      </w:r>
      <w:r w:rsidRPr="00CA7917">
        <w:rPr>
          <w:rFonts w:ascii="Times New Roman" w:hAnsi="Times New Roman"/>
        </w:rPr>
        <w:t xml:space="preserve"> </w:t>
      </w:r>
      <w:r w:rsidR="009C2E0C">
        <w:rPr>
          <w:rFonts w:ascii="Times New Roman" w:hAnsi="Times New Roman"/>
        </w:rPr>
        <w:t>However, other Merck &amp; Co sponsored s</w:t>
      </w:r>
      <w:r w:rsidR="000835CF">
        <w:rPr>
          <w:rFonts w:ascii="Times New Roman" w:hAnsi="Times New Roman"/>
        </w:rPr>
        <w:t>tudies</w:t>
      </w:r>
      <w:r w:rsidR="009C2E0C">
        <w:rPr>
          <w:rFonts w:ascii="Times New Roman" w:hAnsi="Times New Roman"/>
        </w:rPr>
        <w:t xml:space="preserve">, which were </w:t>
      </w:r>
      <w:r w:rsidR="000835CF">
        <w:rPr>
          <w:rFonts w:ascii="Times New Roman" w:hAnsi="Times New Roman"/>
        </w:rPr>
        <w:t>concluded or commenced after the drug was launched</w:t>
      </w:r>
      <w:r w:rsidR="009C2E0C">
        <w:rPr>
          <w:rFonts w:ascii="Times New Roman" w:hAnsi="Times New Roman"/>
        </w:rPr>
        <w:t>,</w:t>
      </w:r>
      <w:r w:rsidR="000835CF">
        <w:rPr>
          <w:rFonts w:ascii="Times New Roman" w:hAnsi="Times New Roman"/>
        </w:rPr>
        <w:t xml:space="preserve"> indicated that </w:t>
      </w:r>
      <w:r w:rsidR="009C2E0C">
        <w:rPr>
          <w:rFonts w:ascii="Times New Roman" w:hAnsi="Times New Roman"/>
        </w:rPr>
        <w:t>it</w:t>
      </w:r>
      <w:r w:rsidR="000835CF">
        <w:rPr>
          <w:rFonts w:ascii="Times New Roman" w:hAnsi="Times New Roman"/>
        </w:rPr>
        <w:t xml:space="preserve"> was associated with elevated risk of cardiovascular complications</w:t>
      </w:r>
      <w:r w:rsidR="009C2E0C">
        <w:rPr>
          <w:rFonts w:ascii="Times New Roman" w:hAnsi="Times New Roman"/>
        </w:rPr>
        <w:t xml:space="preserve"> </w:t>
      </w:r>
      <w:r w:rsidR="000835CF">
        <w:rPr>
          <w:rFonts w:ascii="Times New Roman" w:hAnsi="Times New Roman"/>
        </w:rPr>
        <w:t>[Bombardier et al. 2000</w:t>
      </w:r>
      <w:r w:rsidR="00413EF5">
        <w:rPr>
          <w:rFonts w:ascii="Times New Roman" w:hAnsi="Times New Roman"/>
        </w:rPr>
        <w:t>;</w:t>
      </w:r>
      <w:r w:rsidR="000835CF">
        <w:rPr>
          <w:rFonts w:ascii="Times New Roman" w:hAnsi="Times New Roman"/>
        </w:rPr>
        <w:t xml:space="preserve"> </w:t>
      </w:r>
      <w:r w:rsidR="00413EF5">
        <w:rPr>
          <w:rFonts w:ascii="Times New Roman" w:hAnsi="Times New Roman"/>
        </w:rPr>
        <w:t>Bresalier et al. 2005</w:t>
      </w:r>
      <w:r w:rsidR="000835CF">
        <w:rPr>
          <w:rFonts w:ascii="Times New Roman" w:hAnsi="Times New Roman"/>
        </w:rPr>
        <w:t>].</w:t>
      </w:r>
      <w:r w:rsidR="007944FC">
        <w:rPr>
          <w:rFonts w:ascii="Times New Roman" w:hAnsi="Times New Roman"/>
        </w:rPr>
        <w:t xml:space="preserve"> </w:t>
      </w:r>
      <w:r w:rsidR="009335D9">
        <w:rPr>
          <w:rFonts w:ascii="Times New Roman" w:hAnsi="Times New Roman"/>
        </w:rPr>
        <w:t xml:space="preserve">In </w:t>
      </w:r>
      <w:r w:rsidR="00306C41">
        <w:rPr>
          <w:rFonts w:ascii="Times New Roman" w:hAnsi="Times New Roman"/>
        </w:rPr>
        <w:t xml:space="preserve">September of </w:t>
      </w:r>
      <w:r w:rsidR="009335D9">
        <w:rPr>
          <w:rFonts w:ascii="Times New Roman" w:hAnsi="Times New Roman"/>
        </w:rPr>
        <w:t xml:space="preserve">2004, </w:t>
      </w:r>
      <w:r w:rsidR="00F9209A" w:rsidRPr="00F9209A">
        <w:rPr>
          <w:rFonts w:ascii="Times New Roman" w:hAnsi="Times New Roman"/>
        </w:rPr>
        <w:lastRenderedPageBreak/>
        <w:t>Merck withdrew Vioxx from the market because of concerns about increased risk of heart attack and stroke associated with long-term, high-dosage use.</w:t>
      </w:r>
      <w:r w:rsidR="00D02BCC">
        <w:rPr>
          <w:rFonts w:ascii="Times New Roman" w:hAnsi="Times New Roman"/>
        </w:rPr>
        <w:t xml:space="preserve"> </w:t>
      </w:r>
      <w:r w:rsidR="00A832A6">
        <w:rPr>
          <w:rFonts w:ascii="Times New Roman" w:hAnsi="Times New Roman"/>
        </w:rPr>
        <w:t>An</w:t>
      </w:r>
      <w:r w:rsidR="00D02BCC">
        <w:rPr>
          <w:rFonts w:ascii="Times New Roman" w:hAnsi="Times New Roman"/>
        </w:rPr>
        <w:t xml:space="preserve"> </w:t>
      </w:r>
      <w:r w:rsidR="00A832A6">
        <w:rPr>
          <w:rFonts w:ascii="Times New Roman" w:hAnsi="Times New Roman"/>
        </w:rPr>
        <w:t>F</w:t>
      </w:r>
      <w:r w:rsidR="00D02BCC">
        <w:rPr>
          <w:rFonts w:ascii="Times New Roman" w:hAnsi="Times New Roman"/>
        </w:rPr>
        <w:t>DA study estimated that Vioxx could have caused up to 140, 000 cases of serious heart disease in the US since 1999</w:t>
      </w:r>
      <w:r w:rsidR="00EC1F72">
        <w:rPr>
          <w:rFonts w:ascii="Times New Roman" w:hAnsi="Times New Roman"/>
        </w:rPr>
        <w:t xml:space="preserve"> </w:t>
      </w:r>
      <w:r w:rsidR="00D02BCC">
        <w:rPr>
          <w:rFonts w:ascii="Times New Roman" w:hAnsi="Times New Roman"/>
        </w:rPr>
        <w:t xml:space="preserve">[Graham et al., 2005]. </w:t>
      </w:r>
      <w:r w:rsidR="009335D9">
        <w:rPr>
          <w:rFonts w:ascii="Times New Roman" w:hAnsi="Times New Roman"/>
        </w:rPr>
        <w:t xml:space="preserve"> </w:t>
      </w:r>
      <w:r>
        <w:rPr>
          <w:rFonts w:ascii="Times New Roman" w:hAnsi="Times New Roman"/>
        </w:rPr>
        <w:t>Regulatory authorities and pharmaceutical companies make tremendous effort in avoiding such incidences by conducting post-launch Phase IV clinical trials. In the United States, drug companies spend up to $12,000 per patient in Phase IV clinical trials, with an average</w:t>
      </w:r>
      <w:r w:rsidR="00EE652C">
        <w:rPr>
          <w:rFonts w:ascii="Times New Roman" w:hAnsi="Times New Roman"/>
        </w:rPr>
        <w:t xml:space="preserve"> of</w:t>
      </w:r>
      <w:r>
        <w:rPr>
          <w:rFonts w:ascii="Times New Roman" w:hAnsi="Times New Roman"/>
        </w:rPr>
        <w:t xml:space="preserve"> $5,856</w:t>
      </w:r>
      <w:r w:rsidR="00CF5537">
        <w:rPr>
          <w:rStyle w:val="afa"/>
          <w:rFonts w:ascii="Times New Roman" w:hAnsi="Times New Roman"/>
        </w:rPr>
        <w:footnoteReference w:id="1"/>
      </w:r>
      <w:r>
        <w:rPr>
          <w:rFonts w:ascii="Times New Roman" w:hAnsi="Times New Roman"/>
        </w:rPr>
        <w:t>. Conducting such studies in a</w:t>
      </w:r>
      <w:r w:rsidR="009221CB">
        <w:rPr>
          <w:rFonts w:ascii="Times New Roman" w:hAnsi="Times New Roman"/>
        </w:rPr>
        <w:t>n</w:t>
      </w:r>
      <w:r>
        <w:rPr>
          <w:rFonts w:ascii="Times New Roman" w:hAnsi="Times New Roman"/>
        </w:rPr>
        <w:t xml:space="preserve"> “</w:t>
      </w:r>
      <w:r w:rsidR="00F9209A" w:rsidRPr="00F9209A">
        <w:rPr>
          <w:rFonts w:ascii="Times New Roman" w:hAnsi="Times New Roman"/>
          <w:i/>
        </w:rPr>
        <w:t>in silico</w:t>
      </w:r>
      <w:r>
        <w:rPr>
          <w:rFonts w:ascii="Times New Roman" w:hAnsi="Times New Roman"/>
        </w:rPr>
        <w:t>” fashion, i.e., collecting ADRs from pre-existing data sources,</w:t>
      </w:r>
      <w:r w:rsidR="004925E4">
        <w:rPr>
          <w:rFonts w:ascii="Times New Roman" w:hAnsi="Times New Roman"/>
        </w:rPr>
        <w:t xml:space="preserve"> has</w:t>
      </w:r>
      <w:r>
        <w:rPr>
          <w:rFonts w:ascii="Times New Roman" w:hAnsi="Times New Roman"/>
        </w:rPr>
        <w:t xml:space="preserve"> become a valid complement, if not an attractive alternative, to costly Phase IV studies.</w:t>
      </w:r>
    </w:p>
    <w:p w14:paraId="6BCA3EE6" w14:textId="30AE58C0" w:rsidR="00751BC2" w:rsidRDefault="00565FAB">
      <w:pPr>
        <w:pStyle w:val="para0"/>
        <w:rPr>
          <w:rFonts w:ascii="Times New Roman" w:hAnsi="Times New Roman"/>
        </w:rPr>
      </w:pPr>
      <w:r w:rsidRPr="00EF4EDC">
        <w:rPr>
          <w:rFonts w:ascii="Times New Roman" w:hAnsi="Times New Roman"/>
        </w:rPr>
        <w:t xml:space="preserve">Recent years saw </w:t>
      </w:r>
      <w:r w:rsidR="00C538E2">
        <w:rPr>
          <w:rFonts w:ascii="Times New Roman" w:hAnsi="Times New Roman"/>
        </w:rPr>
        <w:t xml:space="preserve">a </w:t>
      </w:r>
      <w:r w:rsidRPr="00EF4EDC">
        <w:rPr>
          <w:rFonts w:ascii="Times New Roman" w:hAnsi="Times New Roman"/>
        </w:rPr>
        <w:t xml:space="preserve">growing research interest in mining adverse drug reactions from various data sources. </w:t>
      </w:r>
      <w:r w:rsidR="00A55115">
        <w:rPr>
          <w:rFonts w:ascii="Times New Roman" w:hAnsi="Times New Roman"/>
        </w:rPr>
        <w:t>D</w:t>
      </w:r>
      <w:r w:rsidRPr="00EF4EDC">
        <w:rPr>
          <w:rFonts w:ascii="Times New Roman" w:hAnsi="Times New Roman"/>
        </w:rPr>
        <w:t>ata sources can be divided into structured data and unstructured text data</w:t>
      </w:r>
      <w:r w:rsidR="00CB53C9">
        <w:rPr>
          <w:rFonts w:ascii="Times New Roman" w:hAnsi="Times New Roman"/>
        </w:rPr>
        <w:t>,</w:t>
      </w:r>
      <w:r w:rsidR="006B3BC5">
        <w:rPr>
          <w:rFonts w:ascii="Times New Roman" w:hAnsi="Times New Roman"/>
        </w:rPr>
        <w:t xml:space="preserve"> </w:t>
      </w:r>
      <w:r w:rsidR="00A55115">
        <w:rPr>
          <w:rFonts w:ascii="Times New Roman" w:hAnsi="Times New Roman"/>
        </w:rPr>
        <w:t>and the approaches differ</w:t>
      </w:r>
      <w:r w:rsidRPr="00EF4EDC">
        <w:rPr>
          <w:rFonts w:ascii="Times New Roman" w:hAnsi="Times New Roman"/>
        </w:rPr>
        <w:t xml:space="preserve">. Structured data primarily includes official adverse event reports collected by health authorities (Harpaz R et al., 2010; Harpaz R et al., 2012; Hahn U et al., 2012; Gurulingappa H et al., 2013). These reports are relatively easy to process due to their strict conformance to the </w:t>
      </w:r>
      <w:r w:rsidR="00AD3D92">
        <w:rPr>
          <w:rFonts w:ascii="Times New Roman" w:hAnsi="Times New Roman"/>
        </w:rPr>
        <w:t xml:space="preserve">adverse event reporting </w:t>
      </w:r>
      <w:r w:rsidRPr="00EF4EDC">
        <w:rPr>
          <w:rFonts w:ascii="Times New Roman" w:hAnsi="Times New Roman"/>
        </w:rPr>
        <w:t>standards. However</w:t>
      </w:r>
      <w:r w:rsidR="005513D7">
        <w:rPr>
          <w:rFonts w:ascii="Times New Roman" w:hAnsi="Times New Roman"/>
        </w:rPr>
        <w:t>,</w:t>
      </w:r>
      <w:r w:rsidRPr="00EF4EDC">
        <w:rPr>
          <w:rFonts w:ascii="Times New Roman" w:hAnsi="Times New Roman"/>
        </w:rPr>
        <w:t xml:space="preserve"> the quantity of such reports is limited</w:t>
      </w:r>
      <w:r w:rsidR="004C0BBE">
        <w:rPr>
          <w:rFonts w:ascii="Times New Roman" w:hAnsi="Times New Roman"/>
        </w:rPr>
        <w:t>.</w:t>
      </w:r>
      <w:r w:rsidR="004C0BBE" w:rsidRPr="00EF4EDC">
        <w:rPr>
          <w:rFonts w:ascii="Times New Roman" w:hAnsi="Times New Roman"/>
        </w:rPr>
        <w:t xml:space="preserve"> </w:t>
      </w:r>
      <w:r w:rsidR="004C0BBE">
        <w:rPr>
          <w:rFonts w:ascii="Times New Roman" w:hAnsi="Times New Roman"/>
        </w:rPr>
        <w:t>H</w:t>
      </w:r>
      <w:r w:rsidR="004C0BBE" w:rsidRPr="00EF4EDC">
        <w:rPr>
          <w:rFonts w:ascii="Times New Roman" w:hAnsi="Times New Roman"/>
        </w:rPr>
        <w:t>ence</w:t>
      </w:r>
      <w:r w:rsidR="004C0BBE">
        <w:rPr>
          <w:rFonts w:ascii="Times New Roman" w:hAnsi="Times New Roman"/>
        </w:rPr>
        <w:t>,</w:t>
      </w:r>
      <w:r w:rsidR="004C0BBE" w:rsidRPr="00EF4EDC">
        <w:rPr>
          <w:rFonts w:ascii="Times New Roman" w:hAnsi="Times New Roman"/>
        </w:rPr>
        <w:t xml:space="preserve"> </w:t>
      </w:r>
      <w:r w:rsidRPr="00EF4EDC">
        <w:rPr>
          <w:rFonts w:ascii="Times New Roman" w:hAnsi="Times New Roman"/>
        </w:rPr>
        <w:t xml:space="preserve">they cannot catch many infrequent ADRs. Unstructured data so far includes biomedical literature, clinical notes or medical records, and online health discussions. These data sources pose more </w:t>
      </w:r>
      <w:r w:rsidR="00133339">
        <w:rPr>
          <w:rFonts w:ascii="Times New Roman" w:hAnsi="Times New Roman"/>
        </w:rPr>
        <w:t xml:space="preserve">processing </w:t>
      </w:r>
      <w:r w:rsidRPr="00EF4EDC">
        <w:rPr>
          <w:rFonts w:ascii="Times New Roman" w:hAnsi="Times New Roman"/>
        </w:rPr>
        <w:t>challenge</w:t>
      </w:r>
      <w:r w:rsidR="00FA6802">
        <w:rPr>
          <w:rFonts w:ascii="Times New Roman" w:hAnsi="Times New Roman"/>
        </w:rPr>
        <w:t>s</w:t>
      </w:r>
      <w:r w:rsidRPr="00EF4EDC">
        <w:rPr>
          <w:rFonts w:ascii="Times New Roman" w:hAnsi="Times New Roman"/>
        </w:rPr>
        <w:t xml:space="preserve"> because signals are embedded in natural language, which is inherently ambiguous and noisy. Biomedical literature</w:t>
      </w:r>
      <w:r w:rsidR="00AD3D92">
        <w:rPr>
          <w:rFonts w:ascii="Times New Roman" w:hAnsi="Times New Roman"/>
        </w:rPr>
        <w:t>s</w:t>
      </w:r>
      <w:r w:rsidRPr="00EF4EDC">
        <w:rPr>
          <w:rFonts w:ascii="Times New Roman" w:hAnsi="Times New Roman"/>
        </w:rPr>
        <w:t xml:space="preserve"> such as scientific papers </w:t>
      </w:r>
      <w:r w:rsidR="00FA6802">
        <w:rPr>
          <w:rFonts w:ascii="Times New Roman" w:hAnsi="Times New Roman"/>
        </w:rPr>
        <w:t>are</w:t>
      </w:r>
      <w:r w:rsidRPr="00EF4EDC">
        <w:rPr>
          <w:rFonts w:ascii="Times New Roman" w:hAnsi="Times New Roman"/>
        </w:rPr>
        <w:t xml:space="preserve"> comparatively easier to mine (Wang et al., 2011; Yang et al., 2012) </w:t>
      </w:r>
      <w:r w:rsidR="00E44479">
        <w:rPr>
          <w:rFonts w:ascii="Times New Roman" w:hAnsi="Times New Roman"/>
        </w:rPr>
        <w:t>since the medication and adverse reaction are referred to by their formal names</w:t>
      </w:r>
      <w:r w:rsidRPr="00EF4EDC">
        <w:rPr>
          <w:rFonts w:ascii="Times New Roman" w:hAnsi="Times New Roman"/>
        </w:rPr>
        <w:t>. However, the information there</w:t>
      </w:r>
      <w:r w:rsidR="00FA6802">
        <w:rPr>
          <w:rFonts w:ascii="Times New Roman" w:hAnsi="Times New Roman"/>
        </w:rPr>
        <w:t>in</w:t>
      </w:r>
      <w:r w:rsidRPr="00EF4EDC">
        <w:rPr>
          <w:rFonts w:ascii="Times New Roman" w:hAnsi="Times New Roman"/>
        </w:rPr>
        <w:t xml:space="preserve"> is not up-to-date and </w:t>
      </w:r>
      <w:r w:rsidR="00FA6802">
        <w:rPr>
          <w:rFonts w:ascii="Times New Roman" w:hAnsi="Times New Roman"/>
        </w:rPr>
        <w:t xml:space="preserve">is </w:t>
      </w:r>
      <w:r w:rsidR="00512846">
        <w:rPr>
          <w:rFonts w:ascii="Times New Roman" w:hAnsi="Times New Roman"/>
        </w:rPr>
        <w:t>sometimes</w:t>
      </w:r>
      <w:r w:rsidR="00512846" w:rsidRPr="00EF4EDC">
        <w:rPr>
          <w:rFonts w:ascii="Times New Roman" w:hAnsi="Times New Roman"/>
        </w:rPr>
        <w:t xml:space="preserve"> </w:t>
      </w:r>
      <w:r w:rsidRPr="00EF4EDC">
        <w:rPr>
          <w:rFonts w:ascii="Times New Roman" w:hAnsi="Times New Roman"/>
        </w:rPr>
        <w:t xml:space="preserve">biased. Clinical resources were targeted </w:t>
      </w:r>
      <w:r w:rsidR="00FA6802">
        <w:rPr>
          <w:rFonts w:ascii="Times New Roman" w:hAnsi="Times New Roman"/>
        </w:rPr>
        <w:t>using</w:t>
      </w:r>
      <w:r w:rsidRPr="00EF4EDC">
        <w:rPr>
          <w:rFonts w:ascii="Times New Roman" w:hAnsi="Times New Roman"/>
        </w:rPr>
        <w:t xml:space="preserve"> various methods, such as text mining for identifying ADRs from medicine uses (Warrer et al., 2012), rule-based method</w:t>
      </w:r>
      <w:r w:rsidR="00FA6802">
        <w:rPr>
          <w:rFonts w:ascii="Times New Roman" w:hAnsi="Times New Roman"/>
        </w:rPr>
        <w:t>s</w:t>
      </w:r>
      <w:r w:rsidRPr="00EF4EDC">
        <w:rPr>
          <w:rFonts w:ascii="Times New Roman" w:hAnsi="Times New Roman"/>
        </w:rPr>
        <w:t xml:space="preserve"> to extract side effects from clinical narratives (Sohn et al., 2011) and retrospective medication orders along with inpatient laboratory result</w:t>
      </w:r>
      <w:r w:rsidR="00FA6802">
        <w:rPr>
          <w:rFonts w:ascii="Times New Roman" w:hAnsi="Times New Roman"/>
        </w:rPr>
        <w:t>s</w:t>
      </w:r>
      <w:r w:rsidRPr="00EF4EDC">
        <w:rPr>
          <w:rFonts w:ascii="Times New Roman" w:hAnsi="Times New Roman"/>
        </w:rPr>
        <w:t xml:space="preserve"> to identify ADRs (Liu et al., 2013). </w:t>
      </w:r>
      <w:r w:rsidR="00A55115">
        <w:rPr>
          <w:rFonts w:ascii="Times New Roman" w:hAnsi="Times New Roman"/>
        </w:rPr>
        <w:t>P</w:t>
      </w:r>
      <w:r w:rsidRPr="00EF4EDC">
        <w:rPr>
          <w:rFonts w:ascii="Times New Roman" w:hAnsi="Times New Roman"/>
        </w:rPr>
        <w:t>rivacy concerns and access restrictions are the biggest obstacles for its wide adoption. Compared to the above data sources, online social media</w:t>
      </w:r>
      <w:r w:rsidR="00D77577" w:rsidRPr="00CA7917">
        <w:rPr>
          <w:rFonts w:ascii="Times New Roman" w:hAnsi="Times New Roman"/>
        </w:rPr>
        <w:t>,</w:t>
      </w:r>
      <w:r w:rsidRPr="00EF4EDC">
        <w:rPr>
          <w:rFonts w:ascii="Times New Roman" w:hAnsi="Times New Roman"/>
        </w:rPr>
        <w:t xml:space="preserve"> especially health discussion forums</w:t>
      </w:r>
      <w:r w:rsidR="00D77577" w:rsidRPr="00CA7917">
        <w:rPr>
          <w:rFonts w:ascii="Times New Roman" w:hAnsi="Times New Roman"/>
        </w:rPr>
        <w:t>,</w:t>
      </w:r>
      <w:r w:rsidRPr="00EF4EDC">
        <w:rPr>
          <w:rFonts w:ascii="Times New Roman" w:hAnsi="Times New Roman"/>
        </w:rPr>
        <w:t xml:space="preserve"> provide the most comprehensive and timely information about </w:t>
      </w:r>
      <w:r w:rsidR="004320D3">
        <w:rPr>
          <w:rFonts w:ascii="Times New Roman" w:hAnsi="Times New Roman"/>
        </w:rPr>
        <w:t>medication</w:t>
      </w:r>
      <w:r w:rsidR="004320D3" w:rsidRPr="00EF4EDC">
        <w:rPr>
          <w:rFonts w:ascii="Times New Roman" w:hAnsi="Times New Roman"/>
        </w:rPr>
        <w:t xml:space="preserve"> </w:t>
      </w:r>
      <w:r w:rsidRPr="00EF4EDC">
        <w:rPr>
          <w:rFonts w:ascii="Times New Roman" w:hAnsi="Times New Roman"/>
        </w:rPr>
        <w:t xml:space="preserve">use experiences. The large volume, </w:t>
      </w:r>
      <w:r w:rsidR="00ED4F3D">
        <w:rPr>
          <w:rFonts w:ascii="Times New Roman" w:hAnsi="Times New Roman"/>
          <w:noProof/>
          <w:lang w:eastAsia="zh-CN"/>
        </w:rPr>
        <w:lastRenderedPageBreak/>
        <w:drawing>
          <wp:anchor distT="0" distB="0" distL="114300" distR="114300" simplePos="0" relativeHeight="251656192" behindDoc="0" locked="0" layoutInCell="1" allowOverlap="1" wp14:anchorId="366F2B7D" wp14:editId="1EBEBDAF">
            <wp:simplePos x="0" y="0"/>
            <wp:positionH relativeFrom="margin">
              <wp:align>right</wp:align>
            </wp:positionH>
            <wp:positionV relativeFrom="paragraph">
              <wp:posOffset>-83</wp:posOffset>
            </wp:positionV>
            <wp:extent cx="2971800" cy="2095500"/>
            <wp:effectExtent l="0" t="0" r="0" b="0"/>
            <wp:wrapSquare wrapText="bothSides"/>
            <wp:docPr id="10" name="Picture 14" descr="/home/lqymgt/flow_chart.png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lqymgt/flow_chart.pngflow_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EDC">
        <w:rPr>
          <w:rFonts w:ascii="Times New Roman" w:hAnsi="Times New Roman"/>
        </w:rPr>
        <w:t xml:space="preserve">colloquial use of natural language, spelling and grammatical errors </w:t>
      </w:r>
      <w:r w:rsidR="002C690E">
        <w:rPr>
          <w:rFonts w:ascii="Times New Roman" w:hAnsi="Times New Roman"/>
        </w:rPr>
        <w:t>are some of the major</w:t>
      </w:r>
      <w:r w:rsidRPr="00EF4EDC">
        <w:rPr>
          <w:rFonts w:ascii="Times New Roman" w:hAnsi="Times New Roman"/>
        </w:rPr>
        <w:t xml:space="preserve"> challenges in mining ADRs from such data sources. </w:t>
      </w:r>
    </w:p>
    <w:p w14:paraId="48DBE900" w14:textId="59DDE530" w:rsidR="00F5754C" w:rsidRPr="00EF4EDC" w:rsidRDefault="0011114F">
      <w:pPr>
        <w:pStyle w:val="para0"/>
        <w:rPr>
          <w:rFonts w:ascii="Times New Roman" w:hAnsi="Times New Roman"/>
        </w:rPr>
      </w:pPr>
      <w:r w:rsidRPr="00F9209A">
        <w:rPr>
          <w:noProof/>
          <w:lang w:eastAsia="zh-CN"/>
        </w:rPr>
        <mc:AlternateContent>
          <mc:Choice Requires="wps">
            <w:drawing>
              <wp:anchor distT="0" distB="0" distL="114300" distR="114300" simplePos="0" relativeHeight="251657216" behindDoc="0" locked="0" layoutInCell="1" allowOverlap="1" wp14:anchorId="61E42D94" wp14:editId="08535334">
                <wp:simplePos x="0" y="0"/>
                <wp:positionH relativeFrom="margin">
                  <wp:align>right</wp:align>
                </wp:positionH>
                <wp:positionV relativeFrom="paragraph">
                  <wp:posOffset>1725019</wp:posOffset>
                </wp:positionV>
                <wp:extent cx="2971800" cy="254000"/>
                <wp:effectExtent l="0" t="0" r="0" b="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254000"/>
                        </a:xfrm>
                        <a:prstGeom prst="rect">
                          <a:avLst/>
                        </a:prstGeom>
                        <a:solidFill>
                          <a:prstClr val="white"/>
                        </a:solidFill>
                        <a:ln>
                          <a:noFill/>
                        </a:ln>
                      </wps:spPr>
                      <wps:txbx>
                        <w:txbxContent>
                          <w:p w14:paraId="02503835" w14:textId="77777777" w:rsidR="0011114F" w:rsidRDefault="0011114F">
                            <w:pPr>
                              <w:pStyle w:val="a6"/>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1E42D94" id="_x0000_t202" coordsize="21600,21600" o:spt="202" path="m,l,21600r21600,l21600,xe">
                <v:stroke joinstyle="miter"/>
                <v:path gradientshapeok="t" o:connecttype="rect"/>
              </v:shapetype>
              <v:shape id="文本框 14" o:spid="_x0000_s1026" type="#_x0000_t202" style="position:absolute;left:0;text-align:left;margin-left:182.8pt;margin-top:135.85pt;width:234pt;height:20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" stroked="f">
                <v:path arrowok="t"/>
                <v:textbox style="mso-fit-shape-to-text:t" inset="0,0,0,0">
                  <w:txbxContent>
                    <w:p w14:paraId="02503835" w14:textId="77777777" w:rsidR="0011114F" w:rsidRDefault="0011114F">
                      <w:pPr>
                        <w:pStyle w:val="a6"/>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v:textbox>
                <w10:wrap type="square" anchorx="margin"/>
              </v:shape>
            </w:pict>
          </mc:Fallback>
        </mc:AlternateContent>
      </w:r>
      <w:r w:rsidR="00565FAB" w:rsidRPr="00EF4EDC">
        <w:rPr>
          <w:rFonts w:ascii="Times New Roman" w:hAnsi="Times New Roman"/>
        </w:rPr>
        <w:t xml:space="preserve">Existing methods for social media text </w:t>
      </w:r>
      <w:r w:rsidR="00AD3D92">
        <w:rPr>
          <w:rFonts w:ascii="Times New Roman" w:hAnsi="Times New Roman"/>
        </w:rPr>
        <w:t xml:space="preserve">mining </w:t>
      </w:r>
      <w:r w:rsidR="00565FAB" w:rsidRPr="00EF4EDC">
        <w:rPr>
          <w:rFonts w:ascii="Times New Roman" w:hAnsi="Times New Roman"/>
        </w:rPr>
        <w:t>can be categorized into lexicon-based methods, statistical methods, rule-based method, advanced NLP and machine learning approaches (Sarker et al., 2015; Lardon et al., 2015).</w:t>
      </w:r>
      <w:r w:rsidR="00751BC2">
        <w:rPr>
          <w:rFonts w:ascii="Times New Roman" w:hAnsi="Times New Roman"/>
        </w:rPr>
        <w:t xml:space="preserve"> </w:t>
      </w:r>
      <w:r w:rsidR="00565FAB" w:rsidRPr="00EF4EDC">
        <w:rPr>
          <w:rFonts w:ascii="Times New Roman" w:hAnsi="Times New Roman"/>
        </w:rPr>
        <w:t>Most prior studies</w:t>
      </w:r>
      <w:r w:rsidR="00A55115">
        <w:rPr>
          <w:rFonts w:ascii="Times New Roman" w:hAnsi="Times New Roman"/>
        </w:rPr>
        <w:t xml:space="preserve"> (</w:t>
      </w:r>
      <w:r w:rsidR="00A55115" w:rsidRPr="00EE5D1F">
        <w:rPr>
          <w:rFonts w:ascii="Times New Roman" w:hAnsi="Times New Roman"/>
        </w:rPr>
        <w:t>Leaman et al</w:t>
      </w:r>
      <w:r w:rsidR="00A55115">
        <w:rPr>
          <w:rFonts w:ascii="Times New Roman" w:hAnsi="Times New Roman"/>
        </w:rPr>
        <w:t xml:space="preserve">. </w:t>
      </w:r>
      <w:r w:rsidR="00A55115" w:rsidRPr="00EE5D1F">
        <w:rPr>
          <w:rFonts w:ascii="Times New Roman" w:hAnsi="Times New Roman"/>
        </w:rPr>
        <w:t>2010</w:t>
      </w:r>
      <w:r w:rsidR="00A55115">
        <w:rPr>
          <w:rFonts w:ascii="Times New Roman" w:hAnsi="Times New Roman"/>
        </w:rPr>
        <w:t xml:space="preserve">; </w:t>
      </w:r>
      <w:r w:rsidR="00A55115" w:rsidRPr="00EE5D1F">
        <w:rPr>
          <w:rFonts w:ascii="Times New Roman" w:hAnsi="Times New Roman"/>
        </w:rPr>
        <w:t>Yang et al. 2012</w:t>
      </w:r>
      <w:r w:rsidR="00A55115">
        <w:rPr>
          <w:rFonts w:ascii="Times New Roman" w:hAnsi="Times New Roman"/>
        </w:rPr>
        <w:t xml:space="preserve">; </w:t>
      </w:r>
      <w:r w:rsidR="00A55115" w:rsidRPr="00EE5D1F">
        <w:rPr>
          <w:rFonts w:ascii="Times New Roman" w:hAnsi="Times New Roman"/>
        </w:rPr>
        <w:t>Benton et al</w:t>
      </w:r>
      <w:r w:rsidR="00A55115">
        <w:rPr>
          <w:rFonts w:ascii="Times New Roman" w:hAnsi="Times New Roman"/>
        </w:rPr>
        <w:t xml:space="preserve">. 2011; </w:t>
      </w:r>
      <w:r w:rsidR="00A55115" w:rsidRPr="00EE5D1F">
        <w:rPr>
          <w:rFonts w:ascii="Times New Roman" w:hAnsi="Times New Roman"/>
        </w:rPr>
        <w:t>Wu et al</w:t>
      </w:r>
      <w:r w:rsidR="00A55115">
        <w:rPr>
          <w:rFonts w:ascii="Times New Roman" w:hAnsi="Times New Roman"/>
        </w:rPr>
        <w:t xml:space="preserve">. 2013; </w:t>
      </w:r>
      <w:r w:rsidR="00A55115" w:rsidRPr="00EE5D1F">
        <w:rPr>
          <w:rFonts w:ascii="Times New Roman" w:hAnsi="Times New Roman"/>
        </w:rPr>
        <w:t>Ytes and Goharian, 2013; Liu et al., 2014; Jiang et al., 2013; Freifeld et al.,</w:t>
      </w:r>
      <w:r w:rsidR="00A55115">
        <w:rPr>
          <w:rFonts w:ascii="Times New Roman" w:hAnsi="Times New Roman"/>
        </w:rPr>
        <w:t xml:space="preserve"> 2014; Yeleswarapu et al., 2014) </w:t>
      </w:r>
      <w:r w:rsidR="00565FAB" w:rsidRPr="00EF4EDC">
        <w:rPr>
          <w:rFonts w:ascii="Times New Roman" w:hAnsi="Times New Roman"/>
        </w:rPr>
        <w:t>focused on expand</w:t>
      </w:r>
      <w:r w:rsidR="00CA5E0F" w:rsidRPr="00CA7917">
        <w:rPr>
          <w:rFonts w:ascii="Times New Roman" w:hAnsi="Times New Roman"/>
        </w:rPr>
        <w:t>ing</w:t>
      </w:r>
      <w:r w:rsidR="00565FAB" w:rsidRPr="00EF4EDC">
        <w:rPr>
          <w:rFonts w:ascii="Times New Roman" w:hAnsi="Times New Roman"/>
        </w:rPr>
        <w:t xml:space="preserve"> lexicons to find ADRs in text. In these lexicon-based method</w:t>
      </w:r>
      <w:r w:rsidR="00EE39F1">
        <w:rPr>
          <w:rFonts w:ascii="Times New Roman" w:hAnsi="Times New Roman"/>
        </w:rPr>
        <w:t>s</w:t>
      </w:r>
      <w:r w:rsidR="00565FAB" w:rsidRPr="00EF4EDC">
        <w:rPr>
          <w:rFonts w:ascii="Times New Roman" w:hAnsi="Times New Roman"/>
        </w:rPr>
        <w:t xml:space="preserve">, due to the novel adverse reaction phrases on websites, </w:t>
      </w:r>
      <w:r w:rsidR="005F19D8">
        <w:rPr>
          <w:rFonts w:ascii="Times New Roman" w:hAnsi="Times New Roman"/>
        </w:rPr>
        <w:t>they</w:t>
      </w:r>
      <w:r w:rsidR="005F19D8" w:rsidRPr="00EF4EDC">
        <w:rPr>
          <w:rFonts w:ascii="Times New Roman" w:hAnsi="Times New Roman"/>
        </w:rPr>
        <w:t xml:space="preserve"> </w:t>
      </w:r>
      <w:r w:rsidR="00565FAB" w:rsidRPr="00EF4EDC">
        <w:rPr>
          <w:rFonts w:ascii="Times New Roman" w:hAnsi="Times New Roman"/>
        </w:rPr>
        <w:t>could not recognize non-regular ADRs that are not contained in the lexicon. Besides, it suffers from poor approximate string matching caused by misspelled words.</w:t>
      </w:r>
      <w:r w:rsidR="00EE39F1">
        <w:rPr>
          <w:rFonts w:ascii="Times New Roman" w:hAnsi="Times New Roman"/>
        </w:rPr>
        <w:t xml:space="preserve"> </w:t>
      </w:r>
      <w:r w:rsidR="00565FAB" w:rsidRPr="00EF4EDC">
        <w:rPr>
          <w:rFonts w:ascii="Times New Roman" w:hAnsi="Times New Roman"/>
        </w:rPr>
        <w:t xml:space="preserve">Some researchers instead utilized statistical </w:t>
      </w:r>
      <w:r w:rsidR="00A55115">
        <w:rPr>
          <w:rFonts w:ascii="Times New Roman" w:hAnsi="Times New Roman"/>
        </w:rPr>
        <w:t>(Li 2011; Wu et al 2012; Liu et al 2013), rule (pattern) based methods</w:t>
      </w:r>
      <w:r w:rsidR="00342F2B">
        <w:rPr>
          <w:rFonts w:ascii="Times New Roman" w:hAnsi="Times New Roman"/>
        </w:rPr>
        <w:t xml:space="preserve"> </w:t>
      </w:r>
      <w:r w:rsidR="00A55115">
        <w:rPr>
          <w:rFonts w:ascii="Times New Roman" w:hAnsi="Times New Roman"/>
        </w:rPr>
        <w:t>(</w:t>
      </w:r>
      <w:r w:rsidR="00A55115" w:rsidRPr="00EE5D1F">
        <w:rPr>
          <w:rFonts w:ascii="Times New Roman" w:hAnsi="Times New Roman"/>
        </w:rPr>
        <w:t xml:space="preserve">Nikfarjam et al. </w:t>
      </w:r>
      <w:r w:rsidR="00A55115">
        <w:rPr>
          <w:rFonts w:ascii="Times New Roman" w:hAnsi="Times New Roman"/>
        </w:rPr>
        <w:t xml:space="preserve">2011; </w:t>
      </w:r>
      <w:r w:rsidR="00A55115" w:rsidRPr="00EE5D1F">
        <w:rPr>
          <w:rFonts w:ascii="Times New Roman" w:hAnsi="Times New Roman"/>
        </w:rPr>
        <w:t>Benton et al</w:t>
      </w:r>
      <w:r w:rsidR="00A55115">
        <w:rPr>
          <w:rFonts w:ascii="Times New Roman" w:hAnsi="Times New Roman"/>
        </w:rPr>
        <w:t xml:space="preserve">. </w:t>
      </w:r>
      <w:r w:rsidR="00A55115" w:rsidRPr="00EE5D1F">
        <w:rPr>
          <w:rFonts w:ascii="Times New Roman" w:hAnsi="Times New Roman"/>
        </w:rPr>
        <w:t>2011</w:t>
      </w:r>
      <w:r w:rsidR="00A55115">
        <w:rPr>
          <w:rFonts w:ascii="Times New Roman" w:hAnsi="Times New Roman"/>
        </w:rPr>
        <w:t xml:space="preserve">; </w:t>
      </w:r>
      <w:r w:rsidR="00A55115" w:rsidRPr="00EE5D1F">
        <w:rPr>
          <w:rFonts w:ascii="Times New Roman" w:hAnsi="Times New Roman"/>
        </w:rPr>
        <w:t>Karimi et al. 2011</w:t>
      </w:r>
      <w:r w:rsidR="00A55115">
        <w:rPr>
          <w:rFonts w:ascii="Times New Roman" w:hAnsi="Times New Roman"/>
        </w:rPr>
        <w:t xml:space="preserve">; </w:t>
      </w:r>
      <w:r w:rsidR="00A55115" w:rsidRPr="00EE5D1F">
        <w:rPr>
          <w:rFonts w:ascii="Times New Roman" w:hAnsi="Times New Roman"/>
        </w:rPr>
        <w:t>Yang et al</w:t>
      </w:r>
      <w:r w:rsidR="00A55115">
        <w:rPr>
          <w:rFonts w:ascii="Times New Roman" w:hAnsi="Times New Roman"/>
        </w:rPr>
        <w:t xml:space="preserve">. </w:t>
      </w:r>
      <w:r w:rsidR="00A55115" w:rsidRPr="00EE5D1F">
        <w:rPr>
          <w:rFonts w:ascii="Times New Roman" w:hAnsi="Times New Roman"/>
        </w:rPr>
        <w:t>2012)</w:t>
      </w:r>
      <w:r w:rsidR="00A55115">
        <w:rPr>
          <w:rFonts w:ascii="Times New Roman" w:hAnsi="Times New Roman"/>
        </w:rPr>
        <w:t>;  or NLP techniques</w:t>
      </w:r>
      <w:r w:rsidR="00EE39F1">
        <w:rPr>
          <w:rFonts w:ascii="Times New Roman" w:hAnsi="Times New Roman"/>
        </w:rPr>
        <w:t xml:space="preserve"> (</w:t>
      </w:r>
      <w:r w:rsidR="00EE39F1" w:rsidRPr="00EE5D1F">
        <w:rPr>
          <w:rFonts w:ascii="Times New Roman" w:hAnsi="Times New Roman"/>
        </w:rPr>
        <w:t>Sharif et al</w:t>
      </w:r>
      <w:r w:rsidR="00EE39F1">
        <w:rPr>
          <w:rFonts w:ascii="Times New Roman" w:hAnsi="Times New Roman"/>
        </w:rPr>
        <w:t xml:space="preserve">. 2014; </w:t>
      </w:r>
      <w:r w:rsidR="00EE39F1" w:rsidRPr="00EE5D1F">
        <w:rPr>
          <w:rFonts w:ascii="Times New Roman" w:hAnsi="Times New Roman"/>
        </w:rPr>
        <w:t>Sarker</w:t>
      </w:r>
      <w:r w:rsidR="00EE39F1">
        <w:rPr>
          <w:rFonts w:ascii="Times New Roman" w:hAnsi="Times New Roman"/>
        </w:rPr>
        <w:t xml:space="preserve"> </w:t>
      </w:r>
      <w:r w:rsidR="007C159F">
        <w:rPr>
          <w:rFonts w:ascii="Times New Roman" w:hAnsi="Times New Roman"/>
        </w:rPr>
        <w:t>and Gonzalez</w:t>
      </w:r>
      <w:r w:rsidR="00EE39F1">
        <w:rPr>
          <w:rFonts w:ascii="Times New Roman" w:hAnsi="Times New Roman"/>
        </w:rPr>
        <w:t xml:space="preserve"> 2015)</w:t>
      </w:r>
      <w:r w:rsidR="00565FAB" w:rsidRPr="00EF4EDC">
        <w:rPr>
          <w:rFonts w:ascii="Times New Roman" w:hAnsi="Times New Roman"/>
        </w:rPr>
        <w:t>.</w:t>
      </w:r>
      <w:r w:rsidR="00751BC2">
        <w:rPr>
          <w:rFonts w:ascii="Times New Roman" w:hAnsi="Times New Roman"/>
        </w:rPr>
        <w:t xml:space="preserve"> </w:t>
      </w:r>
      <w:r w:rsidR="00565FAB" w:rsidRPr="00EF4EDC">
        <w:rPr>
          <w:rFonts w:ascii="Times New Roman" w:hAnsi="Times New Roman"/>
        </w:rPr>
        <w:t>Moreover, a large number of studies have explored machine learning method</w:t>
      </w:r>
      <w:r w:rsidR="002872CE">
        <w:rPr>
          <w:rFonts w:ascii="Times New Roman" w:hAnsi="Times New Roman"/>
        </w:rPr>
        <w:t>s</w:t>
      </w:r>
      <w:r w:rsidR="00565FAB" w:rsidRPr="00EF4EDC">
        <w:rPr>
          <w:rFonts w:ascii="Times New Roman" w:hAnsi="Times New Roman"/>
        </w:rPr>
        <w:t xml:space="preserve"> for </w:t>
      </w:r>
      <w:r w:rsidR="00253081">
        <w:rPr>
          <w:rFonts w:ascii="Times New Roman" w:hAnsi="Times New Roman"/>
        </w:rPr>
        <w:t xml:space="preserve">the </w:t>
      </w:r>
      <w:r w:rsidR="00565FAB" w:rsidRPr="00EF4EDC">
        <w:rPr>
          <w:rFonts w:ascii="Times New Roman" w:hAnsi="Times New Roman"/>
        </w:rPr>
        <w:t>extraction of ADRs</w:t>
      </w:r>
      <w:r w:rsidR="00EE39F1">
        <w:rPr>
          <w:rFonts w:ascii="Times New Roman" w:hAnsi="Times New Roman"/>
        </w:rPr>
        <w:t xml:space="preserve"> (see </w:t>
      </w:r>
      <w:r w:rsidR="00EF0A01">
        <w:rPr>
          <w:rFonts w:ascii="Times New Roman" w:hAnsi="Times New Roman"/>
        </w:rPr>
        <w:t>Lardon et al. (2015)</w:t>
      </w:r>
      <w:r w:rsidR="00EE39F1">
        <w:rPr>
          <w:rFonts w:ascii="Times New Roman" w:hAnsi="Times New Roman"/>
        </w:rPr>
        <w:t xml:space="preserve"> and </w:t>
      </w:r>
      <w:r w:rsidR="00EF0A01">
        <w:rPr>
          <w:rFonts w:ascii="Times New Roman" w:hAnsi="Times New Roman"/>
        </w:rPr>
        <w:t>Sharker et al. (2015)</w:t>
      </w:r>
      <w:r w:rsidR="00EE39F1">
        <w:rPr>
          <w:rFonts w:ascii="Times New Roman" w:hAnsi="Times New Roman"/>
        </w:rPr>
        <w:t xml:space="preserve"> for a more comprehensive review)</w:t>
      </w:r>
      <w:r w:rsidR="002872CE">
        <w:rPr>
          <w:rFonts w:ascii="Times New Roman" w:hAnsi="Times New Roman"/>
        </w:rPr>
        <w:t>.</w:t>
      </w:r>
      <w:r w:rsidR="00EE39F1">
        <w:rPr>
          <w:rFonts w:ascii="Times New Roman" w:hAnsi="Times New Roman"/>
        </w:rPr>
        <w:t xml:space="preserve"> </w:t>
      </w:r>
      <w:r w:rsidR="00565FAB" w:rsidRPr="00EF4EDC">
        <w:rPr>
          <w:rFonts w:ascii="Times New Roman" w:hAnsi="Times New Roman"/>
        </w:rPr>
        <w:t xml:space="preserve">These approaches utilize well-studied machine learning methods, and can </w:t>
      </w:r>
      <w:r w:rsidR="00253081">
        <w:rPr>
          <w:rFonts w:ascii="Times New Roman" w:hAnsi="Times New Roman"/>
        </w:rPr>
        <w:t>offer</w:t>
      </w:r>
      <w:r w:rsidR="00565FAB" w:rsidRPr="00EF4EDC">
        <w:rPr>
          <w:rFonts w:ascii="Times New Roman" w:hAnsi="Times New Roman"/>
        </w:rPr>
        <w:t xml:space="preserve"> reasonable accuracy. But they all </w:t>
      </w:r>
      <w:r w:rsidR="006618CA">
        <w:rPr>
          <w:rFonts w:ascii="Times New Roman" w:hAnsi="Times New Roman"/>
        </w:rPr>
        <w:t>require large volume</w:t>
      </w:r>
      <w:r w:rsidR="00565FAB" w:rsidRPr="00EF4EDC">
        <w:rPr>
          <w:rFonts w:ascii="Times New Roman" w:hAnsi="Times New Roman"/>
        </w:rPr>
        <w:t xml:space="preserve"> of training data</w:t>
      </w:r>
      <w:r w:rsidR="005F19D8">
        <w:rPr>
          <w:rFonts w:ascii="Times New Roman" w:hAnsi="Times New Roman"/>
        </w:rPr>
        <w:t xml:space="preserve"> during the learning process</w:t>
      </w:r>
      <w:r w:rsidR="006618CA">
        <w:rPr>
          <w:rFonts w:ascii="Times New Roman" w:hAnsi="Times New Roman"/>
        </w:rPr>
        <w:t>,</w:t>
      </w:r>
      <w:r w:rsidR="006618CA" w:rsidRPr="00EF4EDC">
        <w:rPr>
          <w:rFonts w:ascii="Times New Roman" w:hAnsi="Times New Roman"/>
        </w:rPr>
        <w:t xml:space="preserve"> </w:t>
      </w:r>
      <w:r w:rsidR="000F46DD">
        <w:rPr>
          <w:rFonts w:ascii="Times New Roman" w:hAnsi="Times New Roman"/>
        </w:rPr>
        <w:t xml:space="preserve">a </w:t>
      </w:r>
      <w:r w:rsidR="00EF42FD" w:rsidRPr="00CA7917">
        <w:rPr>
          <w:rFonts w:ascii="Times New Roman" w:hAnsi="Times New Roman"/>
        </w:rPr>
        <w:t>tremendous amount of manual effort</w:t>
      </w:r>
      <w:r w:rsidR="00565FAB" w:rsidRPr="00EF4EDC">
        <w:rPr>
          <w:rFonts w:ascii="Times New Roman" w:hAnsi="Times New Roman"/>
        </w:rPr>
        <w:t xml:space="preserve">. </w:t>
      </w:r>
    </w:p>
    <w:p w14:paraId="3786911F" w14:textId="10FD7B59" w:rsidR="00F73992" w:rsidRDefault="00565FAB">
      <w:pPr>
        <w:pStyle w:val="para0"/>
        <w:rPr>
          <w:rFonts w:ascii="Times New Roman" w:hAnsi="Times New Roman"/>
        </w:rPr>
      </w:pPr>
      <w:r w:rsidRPr="00EF4EDC">
        <w:rPr>
          <w:rFonts w:ascii="Times New Roman" w:hAnsi="Times New Roman"/>
        </w:rPr>
        <w:t xml:space="preserve">Although there is substantial </w:t>
      </w:r>
      <w:r w:rsidR="00337E34">
        <w:rPr>
          <w:rFonts w:ascii="Times New Roman" w:hAnsi="Times New Roman"/>
        </w:rPr>
        <w:t>previous</w:t>
      </w:r>
      <w:r w:rsidR="00337E34" w:rsidRPr="00EF4EDC">
        <w:rPr>
          <w:rFonts w:ascii="Times New Roman" w:hAnsi="Times New Roman"/>
        </w:rPr>
        <w:t xml:space="preserve"> </w:t>
      </w:r>
      <w:r w:rsidRPr="00EF4EDC">
        <w:rPr>
          <w:rFonts w:ascii="Times New Roman" w:hAnsi="Times New Roman"/>
        </w:rPr>
        <w:t xml:space="preserve">research on ADRs extraction from English online forums, very limited research was done on Chinese </w:t>
      </w:r>
      <w:r w:rsidR="00EF42FD" w:rsidRPr="00CA7917">
        <w:rPr>
          <w:rFonts w:ascii="Times New Roman" w:hAnsi="Times New Roman"/>
        </w:rPr>
        <w:t>data</w:t>
      </w:r>
      <w:r w:rsidRPr="00EF4EDC">
        <w:rPr>
          <w:rFonts w:ascii="Times New Roman" w:hAnsi="Times New Roman"/>
        </w:rPr>
        <w:t>. To the best of our knowledge, this paper is the first attempt to mind ADRs from three popular social media sites, namely Xunyiwenyao</w:t>
      </w:r>
      <w:r w:rsidRPr="00EF4EDC">
        <w:rPr>
          <w:rStyle w:val="afa"/>
          <w:rFonts w:ascii="Times New Roman" w:hAnsi="Times New Roman"/>
        </w:rPr>
        <w:footnoteReference w:id="2"/>
      </w:r>
      <w:r w:rsidRPr="00EF4EDC">
        <w:rPr>
          <w:rFonts w:ascii="Times New Roman" w:hAnsi="Times New Roman"/>
        </w:rPr>
        <w:t>, Haodaifu</w:t>
      </w:r>
      <w:r w:rsidRPr="00EF4EDC">
        <w:rPr>
          <w:rStyle w:val="afa"/>
          <w:rFonts w:ascii="Times New Roman" w:hAnsi="Times New Roman"/>
        </w:rPr>
        <w:footnoteReference w:id="3"/>
      </w:r>
      <w:r w:rsidRPr="00EF4EDC">
        <w:rPr>
          <w:rFonts w:ascii="Times New Roman" w:hAnsi="Times New Roman"/>
        </w:rPr>
        <w:t xml:space="preserve"> and Sina Weibo</w:t>
      </w:r>
      <w:r w:rsidRPr="00EF4EDC">
        <w:rPr>
          <w:rStyle w:val="afa"/>
          <w:rFonts w:ascii="Times New Roman" w:hAnsi="Times New Roman"/>
        </w:rPr>
        <w:footnoteReference w:id="4"/>
      </w:r>
      <w:r w:rsidRPr="00EF4EDC">
        <w:rPr>
          <w:rFonts w:ascii="Times New Roman" w:hAnsi="Times New Roman"/>
        </w:rPr>
        <w:t xml:space="preserve">. Xunyiwenyao and Haodaifu are both online public forums for health related discussions. Weibo is a Chinese microblogging website where a user can start a new conversation in which their friends may respond with comments or forward the discussion to other people. </w:t>
      </w:r>
    </w:p>
    <w:p w14:paraId="407A3039" w14:textId="21DC2EE1" w:rsidR="00F5754C" w:rsidRDefault="001674AE" w:rsidP="000D029E">
      <w:pPr>
        <w:pStyle w:val="para0"/>
        <w:rPr>
          <w:rFonts w:ascii="Times New Roman" w:hAnsi="Times New Roman"/>
        </w:rPr>
      </w:pPr>
      <w:r>
        <w:rPr>
          <w:rFonts w:ascii="Times New Roman" w:hAnsi="Times New Roman"/>
        </w:rPr>
        <w:t xml:space="preserve">Herein, </w:t>
      </w:r>
      <w:r w:rsidRPr="00EF4EDC">
        <w:rPr>
          <w:rFonts w:ascii="Times New Roman" w:hAnsi="Times New Roman"/>
        </w:rPr>
        <w:t>we propose a semi-supervised learning framework</w:t>
      </w:r>
      <w:r w:rsidR="000D029E">
        <w:rPr>
          <w:rFonts w:ascii="Times New Roman" w:hAnsi="Times New Roman"/>
        </w:rPr>
        <w:t xml:space="preserve"> </w:t>
      </w:r>
      <w:r w:rsidR="000D029E" w:rsidRPr="00EF4EDC">
        <w:rPr>
          <w:rFonts w:ascii="Times New Roman" w:hAnsi="Times New Roman"/>
        </w:rPr>
        <w:t>requir</w:t>
      </w:r>
      <w:r w:rsidR="000D029E">
        <w:rPr>
          <w:rFonts w:ascii="Times New Roman" w:hAnsi="Times New Roman"/>
        </w:rPr>
        <w:t>ing</w:t>
      </w:r>
      <w:r w:rsidR="000D029E" w:rsidRPr="00EF4EDC">
        <w:rPr>
          <w:rFonts w:ascii="Times New Roman" w:hAnsi="Times New Roman"/>
        </w:rPr>
        <w:t xml:space="preserve"> very little manual annotations</w:t>
      </w:r>
      <w:r w:rsidRPr="00EF4EDC">
        <w:rPr>
          <w:rFonts w:ascii="Times New Roman" w:hAnsi="Times New Roman"/>
        </w:rPr>
        <w:t xml:space="preserve"> </w:t>
      </w:r>
      <w:r w:rsidR="001F1300">
        <w:rPr>
          <w:rFonts w:ascii="Times New Roman" w:hAnsi="Times New Roman"/>
        </w:rPr>
        <w:t>for mining ADRs from Chinese social media.</w:t>
      </w:r>
      <w:r w:rsidR="000D029E">
        <w:rPr>
          <w:rFonts w:ascii="Times New Roman" w:hAnsi="Times New Roman"/>
        </w:rPr>
        <w:t xml:space="preserve"> </w:t>
      </w:r>
      <w:r>
        <w:rPr>
          <w:rFonts w:ascii="Times New Roman" w:hAnsi="Times New Roman"/>
        </w:rPr>
        <w:t>A</w:t>
      </w:r>
      <w:r w:rsidR="00565FAB" w:rsidRPr="00EF4EDC">
        <w:rPr>
          <w:rFonts w:ascii="Times New Roman" w:hAnsi="Times New Roman"/>
        </w:rPr>
        <w:t xml:space="preserve">s </w:t>
      </w:r>
      <w:r w:rsidR="00DD0F47" w:rsidRPr="00CA7917">
        <w:rPr>
          <w:rFonts w:ascii="Times New Roman" w:hAnsi="Times New Roman"/>
        </w:rPr>
        <w:t xml:space="preserve">an </w:t>
      </w:r>
      <w:r w:rsidR="00565FAB" w:rsidRPr="00EF4EDC">
        <w:rPr>
          <w:rFonts w:ascii="Times New Roman" w:hAnsi="Times New Roman"/>
        </w:rPr>
        <w:t>alternative to the methods described above, we build a list of common</w:t>
      </w:r>
      <w:r w:rsidR="00DD0F47" w:rsidRPr="00CA7917">
        <w:rPr>
          <w:rFonts w:ascii="Times New Roman" w:hAnsi="Times New Roman"/>
        </w:rPr>
        <w:t>ly</w:t>
      </w:r>
      <w:r w:rsidR="00565FAB" w:rsidRPr="00EF4EDC">
        <w:rPr>
          <w:rFonts w:ascii="Times New Roman" w:hAnsi="Times New Roman"/>
        </w:rPr>
        <w:t xml:space="preserve"> misspelled drug names and extend the customized lexicon with colloquial words and adjective modifiers, in order to address the problem of irregular ADR terms and typos. We also focus on distinguishing between indications and ADRs by training a binary classifier, using SVM model.</w:t>
      </w:r>
      <w:r w:rsidR="00DD0F47" w:rsidRPr="00CA7917">
        <w:rPr>
          <w:rFonts w:ascii="Times New Roman" w:hAnsi="Times New Roman"/>
        </w:rPr>
        <w:t xml:space="preserve"> To</w:t>
      </w:r>
      <w:r w:rsidR="00565FAB" w:rsidRPr="00EF4EDC">
        <w:rPr>
          <w:rFonts w:ascii="Times New Roman" w:hAnsi="Times New Roman"/>
        </w:rPr>
        <w:t xml:space="preserve"> train</w:t>
      </w:r>
      <w:r w:rsidR="00DD0F47" w:rsidRPr="00CA7917">
        <w:rPr>
          <w:rFonts w:ascii="Times New Roman" w:hAnsi="Times New Roman"/>
        </w:rPr>
        <w:t xml:space="preserve"> the</w:t>
      </w:r>
      <w:r w:rsidR="00565FAB" w:rsidRPr="00EF4EDC">
        <w:rPr>
          <w:rFonts w:ascii="Times New Roman" w:hAnsi="Times New Roman"/>
        </w:rPr>
        <w:t xml:space="preserve"> classifier, we introduce an automatic labeling algorithm to generate large amount of training data.</w:t>
      </w:r>
    </w:p>
    <w:p w14:paraId="2A98CC02" w14:textId="432E4141" w:rsidR="00F5754C" w:rsidRPr="00EF4EDC" w:rsidRDefault="00D47F6B">
      <w:pPr>
        <w:pStyle w:val="1"/>
        <w:rPr>
          <w:rFonts w:ascii="Times New Roman" w:hAnsi="Times New Roman" w:cs="Times New Roman"/>
        </w:rPr>
      </w:pPr>
      <w:r>
        <w:rPr>
          <w:rFonts w:ascii="Times New Roman" w:hAnsi="Times New Roman"/>
        </w:rPr>
        <w:t xml:space="preserve">Materials and </w:t>
      </w:r>
      <w:r w:rsidR="00565FAB" w:rsidRPr="00EF4EDC">
        <w:rPr>
          <w:rFonts w:ascii="Times New Roman" w:hAnsi="Times New Roman" w:cs="Times New Roman"/>
        </w:rPr>
        <w:t>Method</w:t>
      </w:r>
      <w:r w:rsidR="00D11CF4">
        <w:rPr>
          <w:rFonts w:ascii="Times New Roman" w:hAnsi="Times New Roman" w:cs="Times New Roman"/>
        </w:rPr>
        <w:t>s</w:t>
      </w:r>
    </w:p>
    <w:p w14:paraId="42D71F46" w14:textId="4D142324" w:rsidR="00F5754C" w:rsidRPr="00EF4EDC" w:rsidRDefault="00565FAB">
      <w:pPr>
        <w:pStyle w:val="para-first"/>
        <w:rPr>
          <w:rFonts w:ascii="Times New Roman" w:hAnsi="Times New Roman"/>
        </w:rPr>
      </w:pPr>
      <w:r w:rsidRPr="00EF4EDC">
        <w:rPr>
          <w:rFonts w:ascii="Times New Roman" w:hAnsi="Times New Roman"/>
        </w:rPr>
        <w:t xml:space="preserve">Our framework (depicted in Figure </w:t>
      </w:r>
      <w:r w:rsidR="00AA5648">
        <w:rPr>
          <w:rFonts w:ascii="Times New Roman" w:hAnsi="Times New Roman"/>
        </w:rPr>
        <w:t>1</w:t>
      </w:r>
      <w:r w:rsidRPr="00EF4EDC">
        <w:rPr>
          <w:rFonts w:ascii="Times New Roman" w:hAnsi="Times New Roman"/>
        </w:rPr>
        <w:t xml:space="preserve"> is divided into four parts, namely constructing lexicons, extracting candidate ADRs, classifying evidences and finally ranking the ADRs.</w:t>
      </w:r>
    </w:p>
    <w:p w14:paraId="51D7A342" w14:textId="1800BE33" w:rsidR="00F5754C" w:rsidRPr="00EF4EDC" w:rsidRDefault="00565FAB">
      <w:pPr>
        <w:pStyle w:val="21"/>
        <w:rPr>
          <w:rFonts w:ascii="Times New Roman" w:hAnsi="Times New Roman" w:cs="Times New Roman"/>
        </w:rPr>
      </w:pPr>
      <w:r w:rsidRPr="00EF4EDC">
        <w:rPr>
          <w:rFonts w:ascii="Times New Roman" w:hAnsi="Times New Roman" w:cs="Times New Roman"/>
        </w:rPr>
        <w:t>Lexicon construction</w:t>
      </w:r>
    </w:p>
    <w:p w14:paraId="589F0B38" w14:textId="5525CF49" w:rsidR="00F5754C" w:rsidRPr="00CA7917" w:rsidRDefault="00565FAB">
      <w:pPr>
        <w:pStyle w:val="para-first"/>
        <w:rPr>
          <w:rFonts w:ascii="Times New Roman" w:hAnsi="Times New Roman"/>
        </w:rPr>
      </w:pPr>
      <w:r w:rsidRPr="00EF4EDC">
        <w:rPr>
          <w:rFonts w:ascii="Times New Roman" w:hAnsi="Times New Roman"/>
        </w:rPr>
        <w:t xml:space="preserve">We need two lexicons, </w:t>
      </w:r>
      <w:r w:rsidR="00DD0F47" w:rsidRPr="00CA7917">
        <w:rPr>
          <w:rFonts w:ascii="Times New Roman" w:hAnsi="Times New Roman"/>
        </w:rPr>
        <w:t>one</w:t>
      </w:r>
      <w:r w:rsidRPr="00EF4EDC">
        <w:rPr>
          <w:rFonts w:ascii="Times New Roman" w:hAnsi="Times New Roman"/>
        </w:rPr>
        <w:t xml:space="preserve"> for the names of medications of interest; the other for ADRs to be recognized from text.</w:t>
      </w:r>
    </w:p>
    <w:p w14:paraId="687E40ED" w14:textId="7A450C95" w:rsidR="00A2478F" w:rsidRPr="00CA7917" w:rsidRDefault="00A2478F" w:rsidP="00A2478F">
      <w:pPr>
        <w:pStyle w:val="3"/>
        <w:rPr>
          <w:rFonts w:ascii="Times New Roman" w:hAnsi="Times New Roman"/>
        </w:rPr>
      </w:pPr>
      <w:r w:rsidRPr="00CA7917">
        <w:rPr>
          <w:rFonts w:ascii="Times New Roman" w:hAnsi="Times New Roman"/>
        </w:rPr>
        <w:t>Lexicon of medication</w:t>
      </w:r>
    </w:p>
    <w:p w14:paraId="4E8DBF47" w14:textId="2C46B413" w:rsidR="00A2478F" w:rsidRPr="00CA7917" w:rsidRDefault="00A2478F" w:rsidP="00A2478F">
      <w:pPr>
        <w:pStyle w:val="para-first"/>
        <w:rPr>
          <w:rFonts w:ascii="Times New Roman" w:hAnsi="Times New Roman"/>
        </w:rPr>
      </w:pPr>
      <w:r w:rsidRPr="00CA7917">
        <w:rPr>
          <w:rFonts w:ascii="Times New Roman" w:hAnsi="Times New Roman"/>
        </w:rPr>
        <w:t xml:space="preserve">We start with a list that contains common names and registered trade names of known drugs. </w:t>
      </w:r>
      <w:r w:rsidR="00DD0F47" w:rsidRPr="00CA7917">
        <w:rPr>
          <w:rFonts w:ascii="Times New Roman" w:hAnsi="Times New Roman"/>
        </w:rPr>
        <w:t xml:space="preserve">On social media, drug names may </w:t>
      </w:r>
      <w:r w:rsidR="001473C3" w:rsidRPr="00CA7917">
        <w:rPr>
          <w:rFonts w:ascii="Times New Roman" w:hAnsi="Times New Roman"/>
        </w:rPr>
        <w:t xml:space="preserve">be spelled with variation, either by </w:t>
      </w:r>
      <w:r w:rsidRPr="00CA7917">
        <w:rPr>
          <w:rFonts w:ascii="Times New Roman" w:hAnsi="Times New Roman"/>
        </w:rPr>
        <w:t>similar characters or homophones. For example, a drug called “</w:t>
      </w:r>
      <w:r w:rsidRPr="00CA7917">
        <w:rPr>
          <w:rFonts w:ascii="Times New Roman" w:hAnsi="Times New Roman" w:hint="eastAsia"/>
        </w:rPr>
        <w:t>耐信</w:t>
      </w:r>
      <w:r w:rsidRPr="00CA7917">
        <w:rPr>
          <w:rFonts w:ascii="Times New Roman" w:hAnsi="Times New Roman"/>
        </w:rPr>
        <w:t>(Nexium)”  may be misspelled as“</w:t>
      </w:r>
      <w:r w:rsidRPr="00CA7917">
        <w:rPr>
          <w:rFonts w:ascii="Times New Roman" w:hAnsi="Times New Roman" w:hint="eastAsia"/>
        </w:rPr>
        <w:t>奈信</w:t>
      </w:r>
      <w:r w:rsidRPr="00CA7917">
        <w:rPr>
          <w:rFonts w:ascii="Times New Roman" w:hAnsi="Times New Roman"/>
        </w:rPr>
        <w:t>”, “</w:t>
      </w:r>
      <w:r w:rsidRPr="00CA7917">
        <w:rPr>
          <w:rFonts w:ascii="Times New Roman" w:hAnsi="Times New Roman" w:hint="eastAsia"/>
        </w:rPr>
        <w:t>耐心</w:t>
      </w:r>
      <w:r w:rsidRPr="00CA7917">
        <w:rPr>
          <w:rFonts w:ascii="Times New Roman" w:hAnsi="Times New Roman"/>
        </w:rPr>
        <w:t>(patience)”, “</w:t>
      </w:r>
      <w:r w:rsidRPr="00CA7917">
        <w:rPr>
          <w:rFonts w:ascii="Times New Roman" w:hAnsi="Times New Roman" w:hint="eastAsia"/>
        </w:rPr>
        <w:t>乃信</w:t>
      </w:r>
      <w:r w:rsidRPr="00CA7917">
        <w:rPr>
          <w:rFonts w:ascii="Times New Roman" w:hAnsi="Times New Roman"/>
        </w:rPr>
        <w:t>” and so on. Coverage is low if only the official drug names are used to search for relevant posts. To solve this problem, we expand each correct character in a drug name to several commonly misspelled characters in Chinese. For example, “</w:t>
      </w:r>
      <w:r w:rsidRPr="00CA7917">
        <w:rPr>
          <w:rFonts w:ascii="Times New Roman" w:hAnsi="Times New Roman" w:hint="eastAsia"/>
        </w:rPr>
        <w:t>耐</w:t>
      </w:r>
      <w:r w:rsidRPr="00CA7917">
        <w:rPr>
          <w:rFonts w:ascii="Times New Roman" w:hAnsi="Times New Roman"/>
        </w:rPr>
        <w:t>” is extended to “</w:t>
      </w:r>
      <w:r w:rsidRPr="00CA7917">
        <w:rPr>
          <w:rFonts w:ascii="Times New Roman" w:hAnsi="Times New Roman" w:hint="eastAsia"/>
        </w:rPr>
        <w:t>奈</w:t>
      </w:r>
      <w:r w:rsidRPr="00CA7917">
        <w:rPr>
          <w:rFonts w:ascii="Times New Roman" w:hAnsi="Times New Roman"/>
        </w:rPr>
        <w:t>” or “</w:t>
      </w:r>
      <w:r w:rsidRPr="00CA7917">
        <w:rPr>
          <w:rFonts w:ascii="Times New Roman" w:hAnsi="Times New Roman" w:hint="eastAsia"/>
        </w:rPr>
        <w:t>乃</w:t>
      </w:r>
      <w:r w:rsidRPr="00CA7917">
        <w:rPr>
          <w:rFonts w:ascii="Times New Roman" w:hAnsi="Times New Roman"/>
        </w:rPr>
        <w:t>”, while “</w:t>
      </w:r>
      <w:r w:rsidRPr="00CA7917">
        <w:rPr>
          <w:rFonts w:ascii="Times New Roman" w:hAnsi="Times New Roman" w:hint="eastAsia"/>
        </w:rPr>
        <w:t>信</w:t>
      </w:r>
      <w:r w:rsidRPr="00CA7917">
        <w:rPr>
          <w:rFonts w:ascii="Times New Roman" w:hAnsi="Times New Roman"/>
        </w:rPr>
        <w:t>” is extended to “</w:t>
      </w:r>
      <w:r w:rsidRPr="00CA7917">
        <w:rPr>
          <w:rFonts w:ascii="Times New Roman" w:hAnsi="Times New Roman" w:hint="eastAsia"/>
        </w:rPr>
        <w:t>心</w:t>
      </w:r>
      <w:r w:rsidRPr="00CA7917">
        <w:rPr>
          <w:rFonts w:ascii="Times New Roman" w:hAnsi="Times New Roman"/>
        </w:rPr>
        <w:t>”, “</w:t>
      </w:r>
      <w:r w:rsidRPr="00CA7917">
        <w:rPr>
          <w:rFonts w:ascii="Times New Roman" w:hAnsi="Times New Roman" w:hint="eastAsia"/>
        </w:rPr>
        <w:t>新</w:t>
      </w:r>
      <w:r w:rsidRPr="00CA7917">
        <w:rPr>
          <w:rFonts w:ascii="Times New Roman" w:hAnsi="Times New Roman"/>
        </w:rPr>
        <w:t>” and so on. However, if “</w:t>
      </w:r>
      <w:r w:rsidRPr="00CA7917">
        <w:rPr>
          <w:rFonts w:ascii="Times New Roman" w:hAnsi="Times New Roman" w:hint="eastAsia"/>
        </w:rPr>
        <w:t>耐信</w:t>
      </w:r>
      <w:r w:rsidRPr="00CA7917">
        <w:rPr>
          <w:rFonts w:ascii="Times New Roman" w:hAnsi="Times New Roman"/>
        </w:rPr>
        <w:t>” is transformed to “</w:t>
      </w:r>
      <w:r w:rsidRPr="00CA7917">
        <w:rPr>
          <w:rFonts w:ascii="Times New Roman" w:hAnsi="Times New Roman" w:hint="eastAsia"/>
        </w:rPr>
        <w:t>耐心</w:t>
      </w:r>
      <w:r w:rsidRPr="00CA7917">
        <w:rPr>
          <w:rFonts w:ascii="Times New Roman" w:hAnsi="Times New Roman"/>
        </w:rPr>
        <w:t>”, which is a commonly used Chinese word, many irrelevant posts containing “</w:t>
      </w:r>
      <w:r w:rsidRPr="00CA7917">
        <w:rPr>
          <w:rFonts w:ascii="Times New Roman" w:hAnsi="Times New Roman" w:hint="eastAsia"/>
        </w:rPr>
        <w:t>耐心</w:t>
      </w:r>
      <w:r w:rsidRPr="00CA7917">
        <w:rPr>
          <w:rFonts w:ascii="Times New Roman" w:hAnsi="Times New Roman"/>
        </w:rPr>
        <w:t>” maybe returned. Thus common Chinese words which are clearly not drug names are filtered out.</w:t>
      </w:r>
      <w:r w:rsidR="00B11967">
        <w:rPr>
          <w:rFonts w:ascii="Times New Roman" w:hAnsi="Times New Roman"/>
        </w:rPr>
        <w:t xml:space="preserve"> After expansion, we got totally 92858 different drug names for the 46 drugs.</w:t>
      </w:r>
    </w:p>
    <w:p w14:paraId="2EEFF850" w14:textId="2558FA3E" w:rsidR="001473C3" w:rsidRPr="00CA7917" w:rsidRDefault="001473C3" w:rsidP="001473C3">
      <w:pPr>
        <w:pStyle w:val="3"/>
        <w:rPr>
          <w:rFonts w:ascii="Times New Roman" w:hAnsi="Times New Roman"/>
        </w:rPr>
      </w:pPr>
      <w:r w:rsidRPr="00CA7917">
        <w:rPr>
          <w:rFonts w:ascii="Times New Roman" w:hAnsi="Times New Roman"/>
        </w:rPr>
        <w:t>Basic ADR lexicon</w:t>
      </w:r>
    </w:p>
    <w:p w14:paraId="4715CFA8" w14:textId="1AEB098A" w:rsidR="003C3761" w:rsidRPr="00EF4EDC" w:rsidRDefault="001473C3" w:rsidP="003C3761">
      <w:pPr>
        <w:pStyle w:val="para-first"/>
        <w:rPr>
          <w:rFonts w:ascii="Times New Roman" w:hAnsi="Times New Roman"/>
        </w:rPr>
      </w:pPr>
      <w:r w:rsidRPr="00CA7917">
        <w:rPr>
          <w:rFonts w:ascii="Times New Roman" w:hAnsi="Times New Roman"/>
        </w:rPr>
        <w:t xml:space="preserve">The basic ADR lexicon comes from </w:t>
      </w:r>
      <w:r w:rsidR="004279E2">
        <w:rPr>
          <w:rFonts w:ascii="Times New Roman" w:hAnsi="Times New Roman"/>
        </w:rPr>
        <w:t>four</w:t>
      </w:r>
      <w:r w:rsidR="004279E2" w:rsidRPr="00CA7917">
        <w:rPr>
          <w:rFonts w:ascii="Times New Roman" w:hAnsi="Times New Roman"/>
        </w:rPr>
        <w:t xml:space="preserve"> </w:t>
      </w:r>
      <w:r w:rsidRPr="00CA7917">
        <w:rPr>
          <w:rFonts w:ascii="Times New Roman" w:hAnsi="Times New Roman"/>
        </w:rPr>
        <w:t xml:space="preserve">sources: </w:t>
      </w:r>
      <w:r w:rsidR="003436AF">
        <w:rPr>
          <w:rFonts w:ascii="Times New Roman" w:hAnsi="Times New Roman"/>
        </w:rPr>
        <w:t xml:space="preserve">The NCI </w:t>
      </w:r>
      <w:r w:rsidRPr="00CA7917">
        <w:rPr>
          <w:rFonts w:ascii="Times New Roman" w:hAnsi="Times New Roman"/>
        </w:rPr>
        <w:t>Common Terminology Criteria for Adverse Events (CTCAE)</w:t>
      </w:r>
      <w:r w:rsidR="00506F12">
        <w:rPr>
          <w:rFonts w:ascii="Times New Roman" w:hAnsi="Times New Roman"/>
        </w:rPr>
        <w:t xml:space="preserve"> (Trotti et al.</w:t>
      </w:r>
      <w:r w:rsidR="004279E2">
        <w:rPr>
          <w:rFonts w:ascii="Times New Roman" w:hAnsi="Times New Roman"/>
        </w:rPr>
        <w:t>,</w:t>
      </w:r>
      <w:r w:rsidR="00506F12">
        <w:rPr>
          <w:rFonts w:ascii="Times New Roman" w:hAnsi="Times New Roman"/>
        </w:rPr>
        <w:t xml:space="preserve"> 2003)</w:t>
      </w:r>
      <w:r w:rsidRPr="00CA7917">
        <w:rPr>
          <w:rFonts w:ascii="Times New Roman" w:hAnsi="Times New Roman"/>
        </w:rPr>
        <w:t>, Sougou Pinyin ADRs lexicon</w:t>
      </w:r>
      <w:r w:rsidRPr="00CA7917">
        <w:rPr>
          <w:rStyle w:val="afa"/>
          <w:rFonts w:ascii="Times New Roman" w:hAnsi="Times New Roman"/>
        </w:rPr>
        <w:footnoteReference w:id="5"/>
      </w:r>
      <w:r w:rsidRPr="00CA7917">
        <w:rPr>
          <w:rFonts w:ascii="Times New Roman" w:hAnsi="Times New Roman"/>
        </w:rPr>
        <w:t xml:space="preserve"> </w:t>
      </w:r>
      <w:r w:rsidR="00B7420E">
        <w:rPr>
          <w:rFonts w:ascii="Times New Roman" w:hAnsi="Times New Roman"/>
        </w:rPr>
        <w:t xml:space="preserve">, </w:t>
      </w:r>
      <w:r w:rsidR="00B7420E" w:rsidRPr="007802ED">
        <w:rPr>
          <w:rFonts w:ascii="Times New Roman" w:hAnsi="Times New Roman"/>
        </w:rPr>
        <w:t>MedDRA</w:t>
      </w:r>
      <w:r w:rsidR="00B7420E" w:rsidRPr="007802ED">
        <w:rPr>
          <w:rFonts w:ascii="Times New Roman" w:hAnsi="Times New Roman" w:hint="eastAsia"/>
        </w:rPr>
        <w:t>(</w:t>
      </w:r>
      <w:r w:rsidR="00B7420E" w:rsidRPr="007802ED">
        <w:rPr>
          <w:rFonts w:ascii="Times New Roman" w:hAnsi="Times New Roman"/>
        </w:rPr>
        <w:t>The Medical Dictionary</w:t>
      </w:r>
      <w:r w:rsidR="00B7420E" w:rsidRPr="007802ED">
        <w:rPr>
          <w:rFonts w:ascii="Times New Roman" w:hAnsi="Times New Roman" w:hint="eastAsia"/>
        </w:rPr>
        <w:t xml:space="preserve"> </w:t>
      </w:r>
      <w:r w:rsidR="00B7420E" w:rsidRPr="007802ED">
        <w:rPr>
          <w:rFonts w:ascii="Times New Roman" w:hAnsi="Times New Roman"/>
        </w:rPr>
        <w:t>for Regulatory Activities</w:t>
      </w:r>
      <w:r w:rsidR="00B7420E" w:rsidRPr="007802ED">
        <w:rPr>
          <w:rFonts w:ascii="Times New Roman" w:hAnsi="Times New Roman" w:hint="eastAsia"/>
        </w:rPr>
        <w:t xml:space="preserve">) </w:t>
      </w:r>
      <w:r w:rsidR="00F9209A" w:rsidRPr="007802ED">
        <w:rPr>
          <w:rFonts w:ascii="Times New Roman" w:hAnsi="Times New Roman"/>
        </w:rPr>
        <w:fldChar w:fldCharType="begin"/>
      </w:r>
      <w:r w:rsidR="00B7420E" w:rsidRPr="007802ED">
        <w:rPr>
          <w:rFonts w:ascii="Times New Roman" w:hAnsi="Times New Roman"/>
        </w:rPr>
        <w:instrText xml:space="preserve"> ADDIN EN.CITE &lt;EndNote&gt;&lt;Cite&gt;&lt;Author&gt;Brown&lt;/Author&gt;&lt;Year&gt;1999&lt;/Year&gt;&lt;RecNum&gt;7&lt;/RecNum&gt;&lt;DisplayText&gt;(17)&lt;/DisplayText&gt;&lt;record&gt;&lt;rec-number&gt;7&lt;/rec-number&gt;&lt;foreign-keys&gt;&lt;key app="EN" db-id="w0sxw5vxqxtpt2evdt05r2r9wee52rw99epz" timestamp="1453431050"&gt;7&lt;/key&gt;&lt;/foreign-keys&gt;&lt;ref-type name="Journal Article"&gt;17&lt;/ref-type&gt;&lt;contributors&gt;&lt;authors&gt;&lt;author&gt;Brown, E. G.&lt;/author&gt;&lt;author&gt;Wood, L.&lt;/author&gt;&lt;author&gt;Wood, S.&lt;/author&gt;&lt;/authors&gt;&lt;/contributors&gt;&lt;auth-address&gt;Medicines Control Agency, London, England. browns@globnet.co.uk&lt;/auth-address&gt;&lt;titles&gt;&lt;title&gt;The medical dictionary for regulatory activities (MedDRA)&lt;/title&gt;&lt;secondary-title&gt;Drug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safety&lt;/abbr-1&gt;&lt;/alt-periodical&gt;&lt;pages&gt;109-17&lt;/pages&gt;&lt;volume&gt;20&lt;/volume&gt;&lt;number&gt;2&lt;/number&gt;&lt;keywords&gt;&lt;keyword&gt;Adverse Drug Reaction Reporting Systems&lt;/keyword&gt;&lt;keyword&gt;Dictionaries, Medical&lt;/keyword&gt;&lt;keyword&gt;Drug Approval&lt;/keyword&gt;&lt;keyword&gt;Europe&lt;/keyword&gt;&lt;keyword&gt;Global Health&lt;/keyword&gt;&lt;keyword&gt;Humans&lt;/keyword&gt;&lt;keyword&gt;International Cooperation&lt;/keyword&gt;&lt;keyword&gt;Product Surveillance, Postmarketing&lt;/keyword&gt;&lt;/keywords&gt;&lt;dates&gt;&lt;year&gt;1999&lt;/year&gt;&lt;pub-dates&gt;&lt;date&gt;Feb&lt;/date&gt;&lt;/pub-dates&gt;&lt;/dates&gt;&lt;isbn&gt;0114-5916&amp;#xD;0114-5916 (Linking)&lt;/isbn&gt;&lt;accession-num&gt;10082069&lt;/accession-num&gt;&lt;urls&gt;&lt;/urls&gt;&lt;/record&gt;&lt;/Cite&gt;&lt;/EndNote&gt;</w:instrText>
      </w:r>
      <w:r w:rsidR="00F9209A" w:rsidRPr="007802ED">
        <w:rPr>
          <w:rFonts w:ascii="Times New Roman" w:hAnsi="Times New Roman"/>
        </w:rPr>
        <w:fldChar w:fldCharType="separate"/>
      </w:r>
      <w:r w:rsidR="00B7420E" w:rsidRPr="007802ED">
        <w:rPr>
          <w:rFonts w:ascii="Times New Roman" w:hAnsi="Times New Roman"/>
        </w:rPr>
        <w:t>(</w:t>
      </w:r>
      <w:r w:rsidR="00B7420E" w:rsidRPr="00D259EF">
        <w:rPr>
          <w:rFonts w:ascii="Times New Roman" w:hAnsi="Times New Roman"/>
        </w:rPr>
        <w:t>Brown</w:t>
      </w:r>
      <w:r w:rsidR="00B7420E">
        <w:rPr>
          <w:rFonts w:ascii="Times New Roman" w:hAnsi="Times New Roman"/>
        </w:rPr>
        <w:t xml:space="preserve"> </w:t>
      </w:r>
      <w:r w:rsidR="00B7420E" w:rsidRPr="00D259EF">
        <w:rPr>
          <w:rFonts w:ascii="Times New Roman" w:hAnsi="Times New Roman"/>
          <w:i/>
        </w:rPr>
        <w:t>et al.</w:t>
      </w:r>
      <w:r w:rsidR="00B7420E">
        <w:rPr>
          <w:rFonts w:ascii="Times New Roman" w:hAnsi="Times New Roman"/>
        </w:rPr>
        <w:t xml:space="preserve">, </w:t>
      </w:r>
      <w:r w:rsidR="00B7420E" w:rsidRPr="00D259EF">
        <w:rPr>
          <w:rFonts w:ascii="Times New Roman" w:hAnsi="Times New Roman"/>
        </w:rPr>
        <w:t>1999</w:t>
      </w:r>
      <w:r w:rsidR="00B7420E" w:rsidRPr="007802ED">
        <w:rPr>
          <w:rFonts w:ascii="Times New Roman" w:hAnsi="Times New Roman"/>
        </w:rPr>
        <w:t>)</w:t>
      </w:r>
      <w:r w:rsidR="00F9209A" w:rsidRPr="007802ED">
        <w:rPr>
          <w:rFonts w:ascii="Times New Roman" w:hAnsi="Times New Roman"/>
        </w:rPr>
        <w:fldChar w:fldCharType="end"/>
      </w:r>
      <w:r w:rsidR="008C378A">
        <w:rPr>
          <w:rFonts w:ascii="Times New Roman" w:hAnsi="Times New Roman"/>
        </w:rPr>
        <w:t xml:space="preserve"> </w:t>
      </w:r>
      <w:r w:rsidRPr="00CA7917">
        <w:rPr>
          <w:rFonts w:ascii="Times New Roman" w:hAnsi="Times New Roman"/>
        </w:rPr>
        <w:t xml:space="preserve">and </w:t>
      </w:r>
      <w:r w:rsidR="00535B4C">
        <w:rPr>
          <w:rFonts w:ascii="Times New Roman" w:hAnsi="Times New Roman"/>
        </w:rPr>
        <w:t xml:space="preserve">the </w:t>
      </w:r>
      <w:r w:rsidRPr="00CA7917">
        <w:rPr>
          <w:rFonts w:ascii="Times New Roman" w:hAnsi="Times New Roman"/>
        </w:rPr>
        <w:t>ADR database</w:t>
      </w:r>
      <w:r w:rsidR="00B7420E" w:rsidRPr="00B7420E">
        <w:rPr>
          <w:rFonts w:ascii="Times New Roman" w:hAnsi="Times New Roman"/>
        </w:rPr>
        <w:t xml:space="preserve"> </w:t>
      </w:r>
      <w:r w:rsidR="00B7420E">
        <w:rPr>
          <w:rFonts w:ascii="Times New Roman" w:hAnsi="Times New Roman"/>
        </w:rPr>
        <w:t>by Ye et al (Ye et al., 2014)</w:t>
      </w:r>
      <w:r w:rsidRPr="00CA7917">
        <w:rPr>
          <w:rFonts w:ascii="Times New Roman" w:hAnsi="Times New Roman"/>
        </w:rPr>
        <w:t>.</w:t>
      </w:r>
      <w:r w:rsidR="00075544">
        <w:rPr>
          <w:rFonts w:ascii="Times New Roman" w:hAnsi="Times New Roman"/>
        </w:rPr>
        <w:t xml:space="preserve"> </w:t>
      </w:r>
      <w:r w:rsidRPr="00CA7917">
        <w:rPr>
          <w:rFonts w:ascii="Times New Roman" w:hAnsi="Times New Roman"/>
        </w:rPr>
        <w:t xml:space="preserve">CTCAE </w:t>
      </w:r>
      <w:r w:rsidR="003436AF">
        <w:rPr>
          <w:rFonts w:ascii="Times New Roman" w:hAnsi="Times New Roman"/>
        </w:rPr>
        <w:t>contains</w:t>
      </w:r>
      <w:r w:rsidR="003436AF" w:rsidRPr="00CA7917">
        <w:rPr>
          <w:rFonts w:ascii="Times New Roman" w:hAnsi="Times New Roman"/>
        </w:rPr>
        <w:t xml:space="preserve"> </w:t>
      </w:r>
      <w:r w:rsidR="003436AF">
        <w:rPr>
          <w:rFonts w:ascii="Times New Roman" w:hAnsi="Times New Roman"/>
        </w:rPr>
        <w:t>formal terms of the ADRs used for adverse event reporting to regulatory agencies.</w:t>
      </w:r>
      <w:r w:rsidRPr="00CA7917">
        <w:rPr>
          <w:rFonts w:ascii="Times New Roman" w:hAnsi="Times New Roman"/>
        </w:rPr>
        <w:t xml:space="preserve"> Sougou ADRs is utilized particularly for colloquial terms. </w:t>
      </w:r>
      <w:r w:rsidR="00725FD5">
        <w:rPr>
          <w:rFonts w:ascii="Times New Roman" w:hAnsi="Times New Roman"/>
        </w:rPr>
        <w:t xml:space="preserve">Both CTCAE and Sougou ADRs are available in Chinese. The </w:t>
      </w:r>
      <w:r w:rsidRPr="00CA7917">
        <w:rPr>
          <w:rFonts w:ascii="Times New Roman" w:hAnsi="Times New Roman"/>
        </w:rPr>
        <w:t>ADRs database covers</w:t>
      </w:r>
      <w:r w:rsidR="003C3761" w:rsidRPr="00EF4EDC">
        <w:rPr>
          <w:rFonts w:ascii="Times New Roman" w:hAnsi="Times New Roman"/>
          <w:b/>
        </w:rPr>
        <w:t xml:space="preserve"> </w:t>
      </w:r>
      <w:r w:rsidR="003C3761" w:rsidRPr="00EF4EDC">
        <w:rPr>
          <w:rFonts w:ascii="Times New Roman" w:hAnsi="Times New Roman"/>
        </w:rPr>
        <w:t>more than 6000 ADRs</w:t>
      </w:r>
      <w:r w:rsidR="00725FD5">
        <w:rPr>
          <w:rFonts w:ascii="Times New Roman" w:hAnsi="Times New Roman"/>
        </w:rPr>
        <w:t xml:space="preserve"> in English.</w:t>
      </w:r>
      <w:r w:rsidR="003C3761" w:rsidRPr="00EF4EDC">
        <w:rPr>
          <w:rFonts w:ascii="Times New Roman" w:hAnsi="Times New Roman"/>
        </w:rPr>
        <w:t xml:space="preserve"> </w:t>
      </w:r>
      <w:r w:rsidR="00725FD5">
        <w:rPr>
          <w:rFonts w:ascii="Times New Roman" w:hAnsi="Times New Roman"/>
        </w:rPr>
        <w:t xml:space="preserve">It </w:t>
      </w:r>
      <w:r w:rsidR="003C3761" w:rsidRPr="00EF4EDC">
        <w:rPr>
          <w:rFonts w:ascii="Times New Roman" w:hAnsi="Times New Roman"/>
        </w:rPr>
        <w:t>was translated into Chinese by Google Translate</w:t>
      </w:r>
      <w:r w:rsidR="003C3761" w:rsidRPr="00EF4EDC">
        <w:rPr>
          <w:rStyle w:val="afa"/>
          <w:rFonts w:ascii="Times New Roman" w:hAnsi="Times New Roman"/>
        </w:rPr>
        <w:footnoteReference w:id="6"/>
      </w:r>
      <w:r w:rsidR="003C3761" w:rsidRPr="00EF4EDC">
        <w:rPr>
          <w:rFonts w:ascii="Times New Roman" w:hAnsi="Times New Roman"/>
        </w:rPr>
        <w:t>. In addition, classification of these terms is very important. Because some words have the same or similar meaning, their result can be merged in the following analyzing steps. For example, “</w:t>
      </w:r>
      <w:r w:rsidR="003C3761" w:rsidRPr="00EF4EDC">
        <w:rPr>
          <w:rFonts w:ascii="Times New Roman" w:eastAsia="宋体" w:hAnsi="Times New Roman" w:hint="eastAsia"/>
        </w:rPr>
        <w:t>体重减少</w:t>
      </w:r>
      <w:r w:rsidR="003C3761" w:rsidRPr="00EF4EDC">
        <w:rPr>
          <w:rFonts w:ascii="Times New Roman" w:hAnsi="Times New Roman"/>
        </w:rPr>
        <w:t>” (loss of weight) is the same as “</w:t>
      </w:r>
      <w:r w:rsidR="003C3761" w:rsidRPr="00EF4EDC">
        <w:rPr>
          <w:rFonts w:ascii="Times New Roman" w:eastAsia="宋体" w:hAnsi="Times New Roman" w:hint="eastAsia"/>
        </w:rPr>
        <w:t>体重下降</w:t>
      </w:r>
      <w:r w:rsidR="003C3761" w:rsidRPr="00EF4EDC">
        <w:rPr>
          <w:rFonts w:ascii="Times New Roman" w:hAnsi="Times New Roman"/>
        </w:rPr>
        <w:t>” (drop in weight). If we classify both words in the same category, their result can be directly added and we get one total result for later discussion. Finally, based on Med</w:t>
      </w:r>
      <w:r w:rsidR="00C35EA2">
        <w:rPr>
          <w:rFonts w:ascii="Times New Roman" w:hAnsi="Times New Roman"/>
        </w:rPr>
        <w:t>D</w:t>
      </w:r>
      <w:r w:rsidR="003C3761" w:rsidRPr="00EF4EDC">
        <w:rPr>
          <w:rFonts w:ascii="Times New Roman" w:hAnsi="Times New Roman"/>
        </w:rPr>
        <w:t>ra’s category, we classify all the words into structured lexicon which has four levels. The lowest level contains ADR words from the three data sources. The three upper levels are custom categories in Med</w:t>
      </w:r>
      <w:r w:rsidR="0082540A">
        <w:rPr>
          <w:rFonts w:ascii="Times New Roman" w:hAnsi="Times New Roman"/>
        </w:rPr>
        <w:t>D</w:t>
      </w:r>
      <w:r w:rsidR="003C3761" w:rsidRPr="00EF4EDC">
        <w:rPr>
          <w:rFonts w:ascii="Times New Roman" w:hAnsi="Times New Roman"/>
        </w:rPr>
        <w:t>ra. The first column in the left is the fourth level and the next three columns are the upper levels in Med</w:t>
      </w:r>
      <w:r w:rsidR="00C35EA2">
        <w:rPr>
          <w:rFonts w:ascii="Times New Roman" w:hAnsi="Times New Roman"/>
        </w:rPr>
        <w:t>D</w:t>
      </w:r>
      <w:r w:rsidR="003C3761" w:rsidRPr="00EF4EDC">
        <w:rPr>
          <w:rFonts w:ascii="Times New Roman" w:hAnsi="Times New Roman"/>
        </w:rPr>
        <w:t>ra.</w:t>
      </w:r>
    </w:p>
    <w:p w14:paraId="2ACC3B85" w14:textId="08A3FC49" w:rsidR="00EE39F1" w:rsidRPr="00EE5D1F" w:rsidRDefault="00EE39F1" w:rsidP="00EE39F1">
      <w:pPr>
        <w:pStyle w:val="3"/>
        <w:rPr>
          <w:rFonts w:ascii="Times New Roman" w:hAnsi="Times New Roman"/>
        </w:rPr>
      </w:pPr>
      <w:r w:rsidRPr="00EE5D1F">
        <w:rPr>
          <w:rFonts w:ascii="Times New Roman" w:hAnsi="Times New Roman"/>
        </w:rPr>
        <w:lastRenderedPageBreak/>
        <w:t>Extended ADR lexicon</w:t>
      </w:r>
    </w:p>
    <w:p w14:paraId="78142ED6" w14:textId="6DABCCAF" w:rsidR="00EE39F1" w:rsidRPr="00EE5D1F" w:rsidRDefault="00EE39F1" w:rsidP="00EE39F1">
      <w:pPr>
        <w:pStyle w:val="para-first"/>
        <w:rPr>
          <w:rFonts w:ascii="Times New Roman" w:hAnsi="Times New Roman"/>
          <w:lang w:eastAsia="zh-CN"/>
        </w:rPr>
      </w:pPr>
      <w:r w:rsidRPr="00EE5D1F">
        <w:rPr>
          <w:rFonts w:ascii="Times New Roman" w:hAnsi="Times New Roman"/>
        </w:rPr>
        <w:t>To improve the ability to match colloquial terms in online discussion, we further expand our basic ADR lexicon by adding variations of the terms. For example, when a person has a headache, he or she may say “</w:t>
      </w:r>
      <w:r w:rsidRPr="00EE5D1F">
        <w:rPr>
          <w:rFonts w:ascii="Times New Roman" w:eastAsia="宋体" w:hAnsi="Times New Roman"/>
        </w:rPr>
        <w:t>头痛</w:t>
      </w:r>
      <w:r w:rsidRPr="00EE5D1F">
        <w:rPr>
          <w:rFonts w:ascii="Times New Roman" w:hAnsi="Times New Roman"/>
        </w:rPr>
        <w:t>(headache)” or “</w:t>
      </w:r>
      <w:r w:rsidRPr="00EE5D1F">
        <w:rPr>
          <w:rFonts w:ascii="Times New Roman" w:eastAsia="宋体" w:hAnsi="Times New Roman"/>
        </w:rPr>
        <w:t>头有点痛</w:t>
      </w:r>
      <w:r w:rsidRPr="00EE5D1F">
        <w:rPr>
          <w:rFonts w:ascii="Times New Roman" w:hAnsi="Times New Roman"/>
        </w:rPr>
        <w:t>(got a little headache)”, the latter of which is a slight variation with a degree modifier between an organ name and symptom word (such as “</w:t>
      </w:r>
      <w:r w:rsidRPr="00EE5D1F">
        <w:rPr>
          <w:rFonts w:ascii="Times New Roman" w:eastAsia="宋体" w:hAnsi="Times New Roman"/>
          <w:lang w:eastAsia="zh-CN"/>
        </w:rPr>
        <w:t>痛</w:t>
      </w:r>
      <w:r w:rsidRPr="00EE5D1F">
        <w:rPr>
          <w:rFonts w:ascii="Times New Roman" w:hAnsi="Times New Roman"/>
        </w:rPr>
        <w:t>”</w:t>
      </w:r>
      <w:r w:rsidRPr="00EE5D1F">
        <w:rPr>
          <w:rFonts w:ascii="Times New Roman" w:hAnsi="Times New Roman"/>
          <w:lang w:eastAsia="zh-CN"/>
        </w:rPr>
        <w:t>)</w:t>
      </w:r>
      <w:r w:rsidRPr="00EE5D1F">
        <w:rPr>
          <w:rFonts w:ascii="Times New Roman" w:hAnsi="Times New Roman"/>
        </w:rPr>
        <w:t>, and is added to our extended lexicon.</w:t>
      </w:r>
      <w:r w:rsidRPr="00EE5D1F">
        <w:rPr>
          <w:rFonts w:ascii="Times New Roman" w:hAnsi="Times New Roman"/>
          <w:lang w:eastAsia="zh-CN"/>
        </w:rPr>
        <w:t xml:space="preserve"> </w:t>
      </w:r>
    </w:p>
    <w:p w14:paraId="3955B98F" w14:textId="0DB0FB5F" w:rsidR="00EE39F1" w:rsidRPr="00EE5D1F" w:rsidRDefault="00EE39F1" w:rsidP="00EE39F1">
      <w:pPr>
        <w:pStyle w:val="para-first"/>
        <w:ind w:firstLine="160"/>
        <w:rPr>
          <w:rFonts w:ascii="Times New Roman" w:hAnsi="Times New Roman"/>
        </w:rPr>
      </w:pPr>
      <w:r w:rsidRPr="00EE5D1F">
        <w:rPr>
          <w:rFonts w:ascii="Times New Roman" w:hAnsi="Times New Roman"/>
          <w:lang w:eastAsia="zh-CN"/>
        </w:rPr>
        <w:t xml:space="preserve">There is a variety of such degree modifiers. We adopt a data-driven approach to mine such degree modifiers by pattern-matching an organ name, up to 5 characters and a symptom word, for example </w:t>
      </w:r>
      <w:r w:rsidRPr="00EE5D1F">
        <w:rPr>
          <w:rFonts w:ascii="Times New Roman" w:hAnsi="Times New Roman"/>
        </w:rPr>
        <w:t>“</w:t>
      </w:r>
      <w:r w:rsidRPr="00EE5D1F">
        <w:rPr>
          <w:rFonts w:ascii="Times New Roman" w:eastAsia="宋体" w:hAnsi="Times New Roman"/>
        </w:rPr>
        <w:t>头</w:t>
      </w:r>
      <w:r w:rsidRPr="00EE5D1F">
        <w:rPr>
          <w:rFonts w:ascii="Times New Roman" w:hAnsi="Times New Roman"/>
        </w:rPr>
        <w:t xml:space="preserve">XXXXX </w:t>
      </w:r>
      <w:r w:rsidRPr="00EE5D1F">
        <w:rPr>
          <w:rFonts w:ascii="Times New Roman" w:eastAsia="宋体" w:hAnsi="Times New Roman"/>
        </w:rPr>
        <w:t>痛</w:t>
      </w:r>
      <w:r w:rsidRPr="00EE5D1F">
        <w:rPr>
          <w:rFonts w:ascii="Times New Roman" w:hAnsi="Times New Roman"/>
        </w:rPr>
        <w:t>”</w:t>
      </w:r>
      <w:r w:rsidRPr="00EE5D1F">
        <w:rPr>
          <w:rFonts w:ascii="Times New Roman" w:hAnsi="Times New Roman"/>
          <w:lang w:eastAsia="zh-CN"/>
        </w:rPr>
        <w:t xml:space="preserve">, from online discussion corpus. </w:t>
      </w:r>
      <w:r w:rsidRPr="00EE5D1F">
        <w:rPr>
          <w:rFonts w:ascii="Times New Roman" w:hAnsi="Times New Roman"/>
        </w:rPr>
        <w:t xml:space="preserve">The algorithm </w:t>
      </w:r>
      <w:r w:rsidRPr="00EE5D1F">
        <w:rPr>
          <w:rFonts w:ascii="Times New Roman" w:hAnsi="Times New Roman"/>
          <w:lang w:eastAsia="zh-CN"/>
        </w:rPr>
        <w:t xml:space="preserve">to extend ADR lexicon </w:t>
      </w:r>
      <w:r w:rsidRPr="00EE5D1F">
        <w:rPr>
          <w:rFonts w:ascii="Times New Roman" w:hAnsi="Times New Roman"/>
        </w:rPr>
        <w:t xml:space="preserve">is </w:t>
      </w:r>
      <w:r w:rsidRPr="00EE5D1F">
        <w:rPr>
          <w:rFonts w:ascii="Times New Roman" w:hAnsi="Times New Roman"/>
          <w:lang w:eastAsia="zh-CN"/>
        </w:rPr>
        <w:t xml:space="preserve">presented briefly </w:t>
      </w:r>
      <w:r w:rsidRPr="00EE5D1F">
        <w:rPr>
          <w:rFonts w:ascii="Times New Roman" w:hAnsi="Times New Roman"/>
        </w:rPr>
        <w:t>as follows.</w:t>
      </w:r>
    </w:p>
    <w:p w14:paraId="28BC797E" w14:textId="77777777" w:rsidR="00F5754C" w:rsidRPr="00EF4EDC" w:rsidRDefault="00565FAB">
      <w:pPr>
        <w:jc w:val="center"/>
        <w:rPr>
          <w:rFonts w:ascii="Times New Roman" w:hAnsi="Times New Roman" w:cs="Times New Roman"/>
        </w:rPr>
      </w:pPr>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EF0A01">
        <w:rPr>
          <w:rFonts w:ascii="Times New Roman" w:hAnsi="Times New Roman" w:cs="Times New Roman"/>
          <w:noProof/>
        </w:rPr>
        <w:t>1</w:t>
      </w:r>
      <w:r w:rsidR="00F9209A" w:rsidRPr="00EF4EDC">
        <w:rPr>
          <w:rFonts w:ascii="Times New Roman" w:hAnsi="Times New Roman" w:cs="Times New Roman"/>
        </w:rPr>
        <w:fldChar w:fldCharType="end"/>
      </w:r>
      <w:r w:rsidRPr="00EF4EDC">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134"/>
        <w:gridCol w:w="1521"/>
      </w:tblGrid>
      <w:tr w:rsidR="00F5754C" w:rsidRPr="00CA7917" w14:paraId="7F19EAB1" w14:textId="77777777" w:rsidTr="009251F1">
        <w:trPr>
          <w:trHeight w:val="523"/>
          <w:jc w:val="center"/>
        </w:trPr>
        <w:tc>
          <w:tcPr>
            <w:tcW w:w="1129" w:type="dxa"/>
          </w:tcPr>
          <w:p w14:paraId="618DA8BE"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5’-</w:t>
            </w:r>
            <w:r w:rsidRPr="00E92330">
              <w:rPr>
                <w:rFonts w:ascii="Times New Roman" w:eastAsia="宋体" w:hAnsi="Times New Roman" w:hint="eastAsia"/>
                <w:sz w:val="11"/>
                <w:szCs w:val="13"/>
                <w:lang w:val="en-US"/>
              </w:rPr>
              <w:t>核苷酸酶下降</w:t>
            </w:r>
          </w:p>
          <w:p w14:paraId="128F764A"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(5'-nucleotidase decline)</w:t>
            </w:r>
          </w:p>
        </w:tc>
        <w:tc>
          <w:tcPr>
            <w:tcW w:w="1134" w:type="dxa"/>
          </w:tcPr>
          <w:p w14:paraId="24B9B2A0"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eastAsia="宋体" w:hAnsi="Times New Roman" w:hint="eastAsia"/>
                <w:sz w:val="11"/>
                <w:szCs w:val="13"/>
                <w:lang w:val="en-US"/>
              </w:rPr>
              <w:t>各种肝功能分析</w:t>
            </w:r>
          </w:p>
          <w:p w14:paraId="03067161"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(Variety of liver function)</w:t>
            </w:r>
          </w:p>
        </w:tc>
        <w:tc>
          <w:tcPr>
            <w:tcW w:w="1134" w:type="dxa"/>
          </w:tcPr>
          <w:p w14:paraId="29385421"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eastAsia="宋体" w:hAnsi="Times New Roman" w:hint="eastAsia"/>
                <w:sz w:val="11"/>
                <w:szCs w:val="13"/>
                <w:lang w:val="en-US"/>
              </w:rPr>
              <w:t>肝胆系统检查</w:t>
            </w:r>
          </w:p>
          <w:p w14:paraId="7100512D"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(Hepatobiliary system check)</w:t>
            </w:r>
          </w:p>
        </w:tc>
        <w:tc>
          <w:tcPr>
            <w:tcW w:w="1521" w:type="dxa"/>
          </w:tcPr>
          <w:p w14:paraId="34371E5D"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eastAsia="宋体" w:hAnsi="Times New Roman" w:hint="eastAsia"/>
                <w:sz w:val="11"/>
                <w:szCs w:val="13"/>
                <w:lang w:val="en-US"/>
              </w:rPr>
              <w:t>各类检查</w:t>
            </w:r>
          </w:p>
          <w:p w14:paraId="4194A8BB" w14:textId="77777777" w:rsidR="00F73992" w:rsidRPr="00E92330" w:rsidRDefault="00565FAB">
            <w:pPr>
              <w:pStyle w:val="para-first"/>
              <w:adjustRightInd w:val="0"/>
              <w:snapToGrid w:val="0"/>
              <w:spacing w:after="0" w:line="240" w:lineRule="auto"/>
              <w:jc w:val="left"/>
              <w:rPr>
                <w:rFonts w:ascii="Times New Roman" w:hAnsi="Times New Roman"/>
                <w:b/>
                <w:sz w:val="11"/>
                <w:szCs w:val="13"/>
                <w:lang w:val="en-US"/>
              </w:rPr>
            </w:pPr>
            <w:r w:rsidRPr="00E92330">
              <w:rPr>
                <w:rFonts w:ascii="Times New Roman" w:hAnsi="Times New Roman"/>
                <w:sz w:val="11"/>
                <w:szCs w:val="13"/>
                <w:lang w:val="en-US"/>
              </w:rPr>
              <w:t>(Various types of inspection)</w:t>
            </w:r>
          </w:p>
        </w:tc>
      </w:tr>
      <w:tr w:rsidR="00F5754C" w:rsidRPr="00CA7917" w14:paraId="40EFE3D2" w14:textId="77777777">
        <w:trPr>
          <w:jc w:val="center"/>
        </w:trPr>
        <w:tc>
          <w:tcPr>
            <w:tcW w:w="1129" w:type="dxa"/>
          </w:tcPr>
          <w:p w14:paraId="204D838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5’-</w:t>
            </w:r>
            <w:r w:rsidRPr="00E92330">
              <w:rPr>
                <w:rFonts w:ascii="Times New Roman" w:eastAsia="宋体" w:hAnsi="Times New Roman" w:hint="eastAsia"/>
                <w:sz w:val="11"/>
                <w:szCs w:val="13"/>
                <w:lang w:val="en-US"/>
              </w:rPr>
              <w:t>核苷酸酶增加</w:t>
            </w:r>
          </w:p>
          <w:p w14:paraId="58BCD725"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(5'-nucleotidase increase)</w:t>
            </w:r>
          </w:p>
        </w:tc>
        <w:tc>
          <w:tcPr>
            <w:tcW w:w="1134" w:type="dxa"/>
          </w:tcPr>
          <w:p w14:paraId="5F968A3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各种肝功能分析</w:t>
            </w:r>
          </w:p>
          <w:p w14:paraId="2D426AA1"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(Variety of liver function)</w:t>
            </w:r>
          </w:p>
        </w:tc>
        <w:tc>
          <w:tcPr>
            <w:tcW w:w="1134" w:type="dxa"/>
          </w:tcPr>
          <w:p w14:paraId="680170DC"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肝胆系统检查</w:t>
            </w:r>
          </w:p>
          <w:p w14:paraId="1A53A7FA"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(Hepatobiliary system check)</w:t>
            </w:r>
          </w:p>
        </w:tc>
        <w:tc>
          <w:tcPr>
            <w:tcW w:w="1521" w:type="dxa"/>
          </w:tcPr>
          <w:p w14:paraId="165FE58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各类检查</w:t>
            </w:r>
          </w:p>
          <w:p w14:paraId="77F65A37"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(Various types of inspection)</w:t>
            </w:r>
          </w:p>
        </w:tc>
      </w:tr>
      <w:tr w:rsidR="00F5754C" w:rsidRPr="00CA7917" w14:paraId="5A4463CE" w14:textId="77777777">
        <w:trPr>
          <w:jc w:val="center"/>
        </w:trPr>
        <w:tc>
          <w:tcPr>
            <w:tcW w:w="1129" w:type="dxa"/>
          </w:tcPr>
          <w:p w14:paraId="4E03C23C"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A</w:t>
            </w:r>
            <w:r w:rsidRPr="00E92330">
              <w:rPr>
                <w:rFonts w:ascii="Times New Roman" w:eastAsia="宋体" w:hAnsi="Times New Roman" w:hint="eastAsia"/>
                <w:sz w:val="11"/>
                <w:szCs w:val="13"/>
                <w:lang w:val="en-US"/>
              </w:rPr>
              <w:t>型肝炎</w:t>
            </w:r>
          </w:p>
          <w:p w14:paraId="013F5490"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(Hepatitis A)</w:t>
            </w:r>
          </w:p>
        </w:tc>
        <w:tc>
          <w:tcPr>
            <w:tcW w:w="1134" w:type="dxa"/>
          </w:tcPr>
          <w:p w14:paraId="759BC6D7"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各种肝脏病毒感染</w:t>
            </w:r>
          </w:p>
          <w:p w14:paraId="74281E97"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(Various liver virus infection)</w:t>
            </w:r>
          </w:p>
        </w:tc>
        <w:tc>
          <w:tcPr>
            <w:tcW w:w="1134" w:type="dxa"/>
          </w:tcPr>
          <w:p w14:paraId="422A6F3B"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肝脏及肝胆类疾病</w:t>
            </w:r>
          </w:p>
          <w:p w14:paraId="70FA0552"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(Liver and hepatobiliary diseases)</w:t>
            </w:r>
          </w:p>
        </w:tc>
        <w:tc>
          <w:tcPr>
            <w:tcW w:w="1521" w:type="dxa"/>
          </w:tcPr>
          <w:p w14:paraId="42AB014B"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肝胆系统疾病</w:t>
            </w:r>
          </w:p>
          <w:p w14:paraId="355D604E"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(Hepatobiliary system diseases)</w:t>
            </w:r>
          </w:p>
        </w:tc>
      </w:tr>
      <w:tr w:rsidR="00F5754C" w:rsidRPr="00CA7917" w14:paraId="2F45003D" w14:textId="77777777" w:rsidTr="009251F1">
        <w:trPr>
          <w:trHeight w:val="496"/>
          <w:jc w:val="center"/>
        </w:trPr>
        <w:tc>
          <w:tcPr>
            <w:tcW w:w="1129" w:type="dxa"/>
          </w:tcPr>
          <w:p w14:paraId="0CB5BD04"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BK</w:t>
            </w:r>
            <w:r w:rsidRPr="00E92330">
              <w:rPr>
                <w:rFonts w:ascii="Times New Roman" w:eastAsia="宋体" w:hAnsi="Times New Roman" w:hint="eastAsia"/>
                <w:sz w:val="11"/>
                <w:szCs w:val="13"/>
                <w:lang w:val="en-US"/>
              </w:rPr>
              <w:t>病毒感染</w:t>
            </w:r>
          </w:p>
          <w:p w14:paraId="3320FA80"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(BK virus infection</w:t>
            </w:r>
            <w:r w:rsidR="00A2478F" w:rsidRPr="00E92330">
              <w:rPr>
                <w:rFonts w:ascii="Times New Roman" w:hAnsi="Times New Roman"/>
                <w:sz w:val="11"/>
                <w:szCs w:val="13"/>
                <w:lang w:val="en-US"/>
              </w:rPr>
              <w:t>)</w:t>
            </w:r>
          </w:p>
        </w:tc>
        <w:tc>
          <w:tcPr>
            <w:tcW w:w="1134" w:type="dxa"/>
          </w:tcPr>
          <w:p w14:paraId="1336D53F"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多瘤病毒感染</w:t>
            </w:r>
          </w:p>
          <w:p w14:paraId="399F9612"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(Polyomavirus infection)</w:t>
            </w:r>
          </w:p>
        </w:tc>
        <w:tc>
          <w:tcPr>
            <w:tcW w:w="1134" w:type="dxa"/>
          </w:tcPr>
          <w:p w14:paraId="3A4D159E"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传染性病毒感染</w:t>
            </w:r>
          </w:p>
          <w:p w14:paraId="3A432983"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(Contagious viral infection)</w:t>
            </w:r>
          </w:p>
        </w:tc>
        <w:tc>
          <w:tcPr>
            <w:tcW w:w="1521" w:type="dxa"/>
          </w:tcPr>
          <w:p w14:paraId="3D9C5BA2"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eastAsia="宋体" w:hAnsi="Times New Roman" w:hint="eastAsia"/>
                <w:sz w:val="11"/>
                <w:szCs w:val="13"/>
                <w:lang w:val="en-US"/>
              </w:rPr>
              <w:t>感染及侵染类疾病</w:t>
            </w:r>
          </w:p>
          <w:p w14:paraId="327435E9" w14:textId="77777777" w:rsidR="00F73992" w:rsidRPr="00E92330" w:rsidRDefault="00565FAB">
            <w:pPr>
              <w:pStyle w:val="para-first"/>
              <w:adjustRightInd w:val="0"/>
              <w:snapToGrid w:val="0"/>
              <w:spacing w:after="0" w:line="240" w:lineRule="auto"/>
              <w:jc w:val="left"/>
              <w:rPr>
                <w:rFonts w:ascii="Times New Roman" w:hAnsi="Times New Roman"/>
                <w:sz w:val="11"/>
                <w:szCs w:val="13"/>
                <w:lang w:val="en-US"/>
              </w:rPr>
            </w:pPr>
            <w:r w:rsidRPr="00E92330">
              <w:rPr>
                <w:rFonts w:ascii="Times New Roman" w:hAnsi="Times New Roman"/>
                <w:sz w:val="11"/>
                <w:szCs w:val="13"/>
                <w:lang w:val="en-US"/>
              </w:rPr>
              <w:t>(Infection and infection diseases)</w:t>
            </w:r>
          </w:p>
        </w:tc>
      </w:tr>
    </w:tbl>
    <w:p w14:paraId="052700C7" w14:textId="77777777" w:rsidR="00EE39F1" w:rsidRPr="00EF4EDC" w:rsidRDefault="00EE39F1">
      <w:pPr>
        <w:pStyle w:val="para-first"/>
        <w:rPr>
          <w:rFonts w:ascii="Arial" w:hAnsi="Arial" w:cs="Arial"/>
        </w:rPr>
      </w:pPr>
    </w:p>
    <w:p w14:paraId="445572E3" w14:textId="77777777" w:rsidR="003C3761" w:rsidRPr="00EF4EDC" w:rsidRDefault="003C3761" w:rsidP="003C3761">
      <w:pPr>
        <w:pStyle w:val="para0"/>
        <w:adjustRightInd w:val="0"/>
        <w:snapToGrid w:val="0"/>
        <w:spacing w:after="0" w:line="240" w:lineRule="auto"/>
        <w:ind w:firstLine="173"/>
        <w:rPr>
          <w:rFonts w:ascii="Arial" w:hAnsi="Arial" w:cs="Arial"/>
          <w:b/>
        </w:rPr>
      </w:pPr>
      <w:r w:rsidRPr="00EF4EDC">
        <w:rPr>
          <w:rFonts w:ascii="Arial" w:hAnsi="Arial" w:cs="Arial"/>
          <w:b/>
        </w:rPr>
        <w:t>Algorithm: extend ADR lexicon</w:t>
      </w:r>
    </w:p>
    <w:p w14:paraId="1D2548D5"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Construct regular expression patterns</w:t>
      </w:r>
    </w:p>
    <w:p w14:paraId="3A67C91A"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for each term in </w:t>
      </w:r>
      <w:r w:rsidRPr="00EF4EDC">
        <w:rPr>
          <w:rFonts w:ascii="Arial" w:hAnsi="Arial" w:cs="Arial"/>
          <w:lang w:eastAsia="zh-CN"/>
        </w:rPr>
        <w:t xml:space="preserve">basic </w:t>
      </w:r>
      <w:r w:rsidRPr="00EF4EDC">
        <w:rPr>
          <w:rFonts w:ascii="Arial" w:hAnsi="Arial" w:cs="Arial"/>
        </w:rPr>
        <w:t>ADRs do</w:t>
      </w:r>
    </w:p>
    <w:p w14:paraId="3A9ACD5A"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5FC4C68B"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construct a regular pat</w:t>
      </w:r>
      <w:r w:rsidRPr="00EF4EDC">
        <w:rPr>
          <w:rFonts w:ascii="Arial" w:hAnsi="Arial" w:cs="Arial"/>
          <w:lang w:eastAsia="zh-CN"/>
        </w:rPr>
        <w:t>t</w:t>
      </w:r>
      <w:r w:rsidRPr="00EF4EDC">
        <w:rPr>
          <w:rFonts w:ascii="Arial" w:hAnsi="Arial" w:cs="Arial"/>
        </w:rPr>
        <w:t>ern</w:t>
      </w:r>
    </w:p>
    <w:p w14:paraId="1B019BF7"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Discover degree words</w:t>
      </w:r>
    </w:p>
    <w:p w14:paraId="27C90190"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line in all data do</w:t>
      </w:r>
    </w:p>
    <w:p w14:paraId="654DB8F1"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line match a pattern then</w:t>
      </w:r>
    </w:p>
    <w:p w14:paraId="71BCE843"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count one for this word</w:t>
      </w:r>
    </w:p>
    <w:p w14:paraId="77275610"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Extend lexicon</w:t>
      </w:r>
    </w:p>
    <w:p w14:paraId="3B1D8A3D"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term in lexicon do</w:t>
      </w:r>
    </w:p>
    <w:p w14:paraId="774D2BAF"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14:paraId="6691DD7F" w14:textId="77777777"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for each word in words list do</w:t>
      </w:r>
    </w:p>
    <w:p w14:paraId="04EB33F9" w14:textId="77777777" w:rsidR="00F5754C" w:rsidRPr="00EF4EDC" w:rsidRDefault="003C3761" w:rsidP="00EF4EDC">
      <w:pPr>
        <w:pStyle w:val="para0"/>
        <w:adjustRightInd w:val="0"/>
        <w:snapToGrid w:val="0"/>
        <w:spacing w:after="0" w:line="240" w:lineRule="auto"/>
        <w:ind w:firstLine="173"/>
        <w:rPr>
          <w:rFonts w:ascii="Times New Roman" w:hAnsi="Times New Roman"/>
          <w:sz w:val="14"/>
        </w:rPr>
      </w:pPr>
      <w:r w:rsidRPr="00EF4EDC">
        <w:rPr>
          <w:rFonts w:ascii="Arial" w:hAnsi="Arial" w:cs="Arial"/>
        </w:rPr>
        <w:t xml:space="preserve">                        insert word into term to generate a new term</w:t>
      </w:r>
    </w:p>
    <w:p w14:paraId="4E357AF9" w14:textId="77777777" w:rsidR="00F5754C" w:rsidRPr="00EF4EDC" w:rsidRDefault="005C799D">
      <w:pPr>
        <w:pStyle w:val="21"/>
        <w:rPr>
          <w:rFonts w:ascii="Times New Roman" w:hAnsi="Times New Roman" w:cs="Times New Roman"/>
        </w:rPr>
      </w:pPr>
      <w:r>
        <w:rPr>
          <w:rFonts w:ascii="Times New Roman" w:hAnsi="Times New Roman" w:cs="Times New Roman"/>
        </w:rPr>
        <w:t xml:space="preserve">Data </w:t>
      </w:r>
      <w:r w:rsidR="00F50CD1">
        <w:rPr>
          <w:rFonts w:ascii="Times New Roman" w:hAnsi="Times New Roman" w:cs="Times New Roman"/>
        </w:rPr>
        <w:t xml:space="preserve">Sources </w:t>
      </w:r>
      <w:r>
        <w:rPr>
          <w:rFonts w:ascii="Times New Roman" w:hAnsi="Times New Roman" w:cs="Times New Roman"/>
        </w:rPr>
        <w:t xml:space="preserve">and </w:t>
      </w:r>
      <w:r w:rsidR="00565FAB" w:rsidRPr="00EF4EDC">
        <w:rPr>
          <w:rFonts w:ascii="Times New Roman" w:hAnsi="Times New Roman" w:cs="Times New Roman"/>
        </w:rPr>
        <w:t>Data preparation</w:t>
      </w:r>
    </w:p>
    <w:p w14:paraId="74BB800A" w14:textId="77777777" w:rsidR="00F5754C" w:rsidRDefault="00565FAB">
      <w:pPr>
        <w:pStyle w:val="para-first"/>
        <w:rPr>
          <w:rFonts w:ascii="Times New Roman" w:hAnsi="Times New Roman"/>
        </w:rPr>
      </w:pPr>
      <w:r w:rsidRPr="00EF4EDC">
        <w:rPr>
          <w:rFonts w:ascii="Times New Roman" w:hAnsi="Times New Roman"/>
          <w:lang w:eastAsia="zh-CN"/>
        </w:rPr>
        <w:t xml:space="preserve">This section describes </w:t>
      </w:r>
      <w:r w:rsidR="00BB0F54">
        <w:rPr>
          <w:rFonts w:ascii="Times New Roman" w:hAnsi="Times New Roman"/>
          <w:lang w:eastAsia="zh-CN"/>
        </w:rPr>
        <w:t xml:space="preserve">three Chinese social media and </w:t>
      </w:r>
      <w:r w:rsidRPr="00EF4EDC">
        <w:rPr>
          <w:rFonts w:ascii="Times New Roman" w:hAnsi="Times New Roman"/>
          <w:lang w:eastAsia="zh-CN"/>
        </w:rPr>
        <w:t xml:space="preserve">how we </w:t>
      </w:r>
      <w:r w:rsidRPr="00EF4EDC">
        <w:rPr>
          <w:rFonts w:ascii="Times New Roman" w:hAnsi="Times New Roman"/>
        </w:rPr>
        <w:t>extract evidences</w:t>
      </w:r>
      <w:r w:rsidRPr="00EF4EDC">
        <w:rPr>
          <w:rFonts w:ascii="Times New Roman" w:hAnsi="Times New Roman"/>
          <w:lang w:eastAsia="zh-CN"/>
        </w:rPr>
        <w:t xml:space="preserve"> of ADR</w:t>
      </w:r>
      <w:r w:rsidR="00D256CA">
        <w:rPr>
          <w:rFonts w:ascii="Times New Roman" w:hAnsi="Times New Roman"/>
          <w:lang w:eastAsia="zh-CN"/>
        </w:rPr>
        <w:t>s</w:t>
      </w:r>
      <w:r w:rsidRPr="00EF4EDC">
        <w:rPr>
          <w:rFonts w:ascii="Times New Roman" w:hAnsi="Times New Roman"/>
          <w:lang w:eastAsia="zh-CN"/>
        </w:rPr>
        <w:t xml:space="preserve"> for drugs from </w:t>
      </w:r>
      <w:r w:rsidR="00BB0F54">
        <w:rPr>
          <w:rFonts w:ascii="Times New Roman" w:hAnsi="Times New Roman"/>
          <w:lang w:eastAsia="zh-CN"/>
        </w:rPr>
        <w:t>them</w:t>
      </w:r>
      <w:r w:rsidRPr="00EF4EDC">
        <w:rPr>
          <w:rFonts w:ascii="Times New Roman" w:hAnsi="Times New Roman"/>
          <w:lang w:eastAsia="zh-CN"/>
        </w:rPr>
        <w:t xml:space="preserve">. We discuss Weibo separately because the nature of posts on Weibo is substantially different </w:t>
      </w:r>
      <w:r w:rsidR="00D256CA">
        <w:rPr>
          <w:rFonts w:ascii="Times New Roman" w:hAnsi="Times New Roman"/>
          <w:lang w:eastAsia="zh-CN"/>
        </w:rPr>
        <w:t>from</w:t>
      </w:r>
      <w:r w:rsidR="00D256CA" w:rsidRPr="00EF4EDC">
        <w:rPr>
          <w:rFonts w:ascii="Times New Roman" w:hAnsi="Times New Roman"/>
          <w:lang w:eastAsia="zh-CN"/>
        </w:rPr>
        <w:t xml:space="preserve"> </w:t>
      </w:r>
      <w:r w:rsidRPr="00EF4EDC">
        <w:rPr>
          <w:rFonts w:ascii="Times New Roman" w:hAnsi="Times New Roman"/>
          <w:lang w:eastAsia="zh-CN"/>
        </w:rPr>
        <w:t>Xunyiwenyao and Haodaifu.</w:t>
      </w:r>
      <w:r w:rsidRPr="00EF4EDC">
        <w:rPr>
          <w:rFonts w:ascii="Times New Roman" w:hAnsi="Times New Roman"/>
        </w:rPr>
        <w:t xml:space="preserve"> </w:t>
      </w:r>
    </w:p>
    <w:p w14:paraId="582BFAD0" w14:textId="77777777" w:rsidR="00F73992" w:rsidRDefault="00B5246B">
      <w:pPr>
        <w:pStyle w:val="3"/>
        <w:rPr>
          <w:rFonts w:ascii="Times New Roman" w:hAnsi="Times New Roman"/>
        </w:rPr>
      </w:pPr>
      <w:r>
        <w:rPr>
          <w:rFonts w:ascii="Times New Roman" w:hAnsi="Times New Roman"/>
        </w:rPr>
        <w:t>Chinese social media</w:t>
      </w:r>
    </w:p>
    <w:p w14:paraId="2A41EF15" w14:textId="77777777" w:rsidR="00F73992" w:rsidRDefault="0071091E">
      <w:pPr>
        <w:pStyle w:val="para0"/>
        <w:ind w:firstLine="0"/>
        <w:rPr>
          <w:rFonts w:ascii="Times New Roman" w:hAnsi="Times New Roman"/>
        </w:rPr>
      </w:pPr>
      <w:r w:rsidRPr="00EF4EDC">
        <w:rPr>
          <w:rFonts w:ascii="Times New Roman" w:hAnsi="Times New Roman"/>
        </w:rPr>
        <w:t>Xunyiwenyao</w:t>
      </w:r>
      <w:r>
        <w:rPr>
          <w:rFonts w:ascii="Times New Roman" w:hAnsi="Times New Roman"/>
        </w:rPr>
        <w:t xml:space="preserve"> was established in 2004</w:t>
      </w:r>
      <w:r w:rsidR="002B0ED5">
        <w:rPr>
          <w:rFonts w:ascii="Times New Roman" w:hAnsi="Times New Roman"/>
        </w:rPr>
        <w:t>.</w:t>
      </w:r>
      <w:r>
        <w:rPr>
          <w:rFonts w:ascii="Times New Roman" w:hAnsi="Times New Roman"/>
        </w:rPr>
        <w:t xml:space="preserve"> </w:t>
      </w:r>
      <w:r w:rsidR="002B0ED5">
        <w:rPr>
          <w:rFonts w:ascii="Times New Roman" w:hAnsi="Times New Roman"/>
        </w:rPr>
        <w:t>In 2014, there are</w:t>
      </w:r>
      <w:r>
        <w:rPr>
          <w:rFonts w:ascii="Times New Roman" w:hAnsi="Times New Roman"/>
        </w:rPr>
        <w:t xml:space="preserve"> over 80,000,000 registered accounts</w:t>
      </w:r>
      <w:r w:rsidR="002B0ED5">
        <w:rPr>
          <w:rFonts w:ascii="Times New Roman" w:hAnsi="Times New Roman"/>
        </w:rPr>
        <w:t>,</w:t>
      </w:r>
      <w:r>
        <w:rPr>
          <w:rFonts w:ascii="Times New Roman" w:hAnsi="Times New Roman"/>
        </w:rPr>
        <w:t xml:space="preserve"> over 20,</w:t>
      </w:r>
      <w:r w:rsidR="002B0ED5">
        <w:rPr>
          <w:rFonts w:ascii="Times New Roman" w:hAnsi="Times New Roman"/>
        </w:rPr>
        <w:t>000,000 daily independent, which earned it the number one ranking in</w:t>
      </w:r>
      <w:r w:rsidR="008505CD">
        <w:rPr>
          <w:rFonts w:ascii="Times New Roman" w:hAnsi="Times New Roman"/>
        </w:rPr>
        <w:t xml:space="preserve"> the medical and health service industry</w:t>
      </w:r>
      <w:r w:rsidR="009C01FF">
        <w:rPr>
          <w:rFonts w:ascii="Times New Roman" w:hAnsi="Times New Roman"/>
        </w:rPr>
        <w:t xml:space="preserve"> </w:t>
      </w:r>
      <w:r w:rsidR="00F9209A" w:rsidRPr="00F9209A">
        <w:rPr>
          <w:rFonts w:ascii="Times New Roman" w:hAnsi="Times New Roman"/>
          <w:vertAlign w:val="superscript"/>
        </w:rPr>
        <w:t>3</w:t>
      </w:r>
      <w:r w:rsidR="008505CD">
        <w:rPr>
          <w:rFonts w:ascii="Times New Roman" w:hAnsi="Times New Roman"/>
        </w:rPr>
        <w:t>.</w:t>
      </w:r>
      <w:r w:rsidR="002B0ED5">
        <w:rPr>
          <w:rFonts w:ascii="Times New Roman" w:hAnsi="Times New Roman"/>
        </w:rPr>
        <w:t xml:space="preserve"> </w:t>
      </w:r>
      <w:r w:rsidR="00BD52BE">
        <w:rPr>
          <w:rFonts w:ascii="Times New Roman" w:hAnsi="Times New Roman"/>
        </w:rPr>
        <w:t xml:space="preserve">The discussion forum contains </w:t>
      </w:r>
      <w:r w:rsidR="00B65630">
        <w:rPr>
          <w:rFonts w:ascii="Times New Roman" w:hAnsi="Times New Roman"/>
        </w:rPr>
        <w:t>14</w:t>
      </w:r>
      <w:r w:rsidR="00BD52BE">
        <w:rPr>
          <w:rFonts w:ascii="Times New Roman" w:hAnsi="Times New Roman"/>
        </w:rPr>
        <w:t xml:space="preserve"> categories</w:t>
      </w:r>
      <w:r w:rsidR="00B65630">
        <w:rPr>
          <w:rFonts w:ascii="Times New Roman" w:hAnsi="Times New Roman"/>
        </w:rPr>
        <w:t xml:space="preserve"> and</w:t>
      </w:r>
      <w:r w:rsidR="00BD52BE">
        <w:rPr>
          <w:rFonts w:ascii="Times New Roman" w:hAnsi="Times New Roman"/>
        </w:rPr>
        <w:t xml:space="preserve"> </w:t>
      </w:r>
      <w:r w:rsidR="00C657DF">
        <w:rPr>
          <w:rFonts w:ascii="Times New Roman" w:hAnsi="Times New Roman"/>
        </w:rPr>
        <w:t>64</w:t>
      </w:r>
      <w:r w:rsidR="002E273B">
        <w:rPr>
          <w:rFonts w:ascii="Times New Roman" w:hAnsi="Times New Roman" w:hint="eastAsia"/>
          <w:lang w:eastAsia="zh-CN"/>
        </w:rPr>
        <w:t>,</w:t>
      </w:r>
      <w:r w:rsidR="00C657DF">
        <w:rPr>
          <w:rFonts w:ascii="Times New Roman" w:hAnsi="Times New Roman"/>
        </w:rPr>
        <w:t>050 discussion threads on average, every day</w:t>
      </w:r>
      <w:r w:rsidR="00B65630">
        <w:rPr>
          <w:rFonts w:ascii="Times New Roman" w:hAnsi="Times New Roman"/>
        </w:rPr>
        <w:t xml:space="preserve">. </w:t>
      </w:r>
      <w:r w:rsidR="00BD52BE" w:rsidRPr="00EF4EDC">
        <w:rPr>
          <w:rFonts w:ascii="Times New Roman" w:hAnsi="Times New Roman"/>
        </w:rPr>
        <w:t>Each discussion thread is started with a patient’s question and followed by responses from multiple doctors or other patients</w:t>
      </w:r>
      <w:r w:rsidR="00BD52BE" w:rsidRPr="00CA7917">
        <w:rPr>
          <w:rFonts w:ascii="Times New Roman" w:hAnsi="Times New Roman"/>
        </w:rPr>
        <w:t xml:space="preserve"> (see Figure </w:t>
      </w:r>
      <w:r w:rsidR="00EB0A2C">
        <w:rPr>
          <w:rFonts w:ascii="Times New Roman" w:hAnsi="Times New Roman"/>
        </w:rPr>
        <w:t>2</w:t>
      </w:r>
      <w:r w:rsidR="00BD52BE" w:rsidRPr="00CA7917">
        <w:rPr>
          <w:rFonts w:ascii="Times New Roman" w:hAnsi="Times New Roman"/>
        </w:rPr>
        <w:t>)</w:t>
      </w:r>
      <w:r w:rsidR="00BD52BE" w:rsidRPr="00EF4EDC">
        <w:rPr>
          <w:rFonts w:ascii="Times New Roman" w:hAnsi="Times New Roman"/>
        </w:rPr>
        <w:t>.</w:t>
      </w:r>
    </w:p>
    <w:p w14:paraId="3E7DB339" w14:textId="344BB36E" w:rsidR="007C7A31" w:rsidRDefault="007C7A31" w:rsidP="009E6E27">
      <w:pPr>
        <w:pStyle w:val="para0"/>
        <w:rPr>
          <w:rFonts w:ascii="Times New Roman" w:hAnsi="Times New Roman"/>
        </w:rPr>
      </w:pPr>
      <w:r w:rsidRPr="00EF4EDC">
        <w:rPr>
          <w:rFonts w:ascii="Times New Roman" w:hAnsi="Times New Roman"/>
        </w:rPr>
        <w:lastRenderedPageBreak/>
        <w:t>Haodaifu</w:t>
      </w:r>
      <w:r w:rsidR="007E3878">
        <w:rPr>
          <w:rFonts w:ascii="Times New Roman" w:hAnsi="Times New Roman"/>
        </w:rPr>
        <w:t xml:space="preserve"> </w:t>
      </w:r>
      <w:r>
        <w:rPr>
          <w:rFonts w:ascii="Times New Roman" w:hAnsi="Times New Roman"/>
        </w:rPr>
        <w:t>was launched in 2006</w:t>
      </w:r>
      <w:r w:rsidR="007E3878">
        <w:rPr>
          <w:rFonts w:ascii="Times New Roman" w:hAnsi="Times New Roman"/>
        </w:rPr>
        <w:t xml:space="preserve"> </w:t>
      </w:r>
      <w:r w:rsidR="007E3878">
        <w:rPr>
          <w:rFonts w:ascii="Times New Roman" w:hAnsi="Times New Roman"/>
          <w:vertAlign w:val="superscript"/>
        </w:rPr>
        <w:t>4</w:t>
      </w:r>
      <w:r>
        <w:rPr>
          <w:rFonts w:ascii="Times New Roman" w:hAnsi="Times New Roman"/>
        </w:rPr>
        <w:t xml:space="preserve">. </w:t>
      </w:r>
      <w:r w:rsidR="00FD5D1F">
        <w:rPr>
          <w:rFonts w:ascii="Times New Roman" w:hAnsi="Times New Roman"/>
        </w:rPr>
        <w:t xml:space="preserve">Its physician-patient interactive forum is the largest in China, with over 70,000 registered healthcare professionals. It contains </w:t>
      </w:r>
      <w:r w:rsidR="006F7BDD">
        <w:rPr>
          <w:rFonts w:ascii="Times New Roman" w:hAnsi="Times New Roman"/>
        </w:rPr>
        <w:t>29</w:t>
      </w:r>
      <w:r w:rsidR="00FD5D1F">
        <w:rPr>
          <w:rFonts w:ascii="Times New Roman" w:hAnsi="Times New Roman"/>
        </w:rPr>
        <w:t xml:space="preserve"> categories</w:t>
      </w:r>
      <w:r w:rsidR="006F7BDD">
        <w:rPr>
          <w:rFonts w:ascii="Times New Roman" w:hAnsi="Times New Roman"/>
        </w:rPr>
        <w:t xml:space="preserve"> and</w:t>
      </w:r>
      <w:r w:rsidR="00C657DF">
        <w:rPr>
          <w:rFonts w:ascii="Times New Roman" w:hAnsi="Times New Roman"/>
        </w:rPr>
        <w:t xml:space="preserve"> 18,632,602 discussion threads until now</w:t>
      </w:r>
      <w:r w:rsidR="00FD5D1F">
        <w:rPr>
          <w:rFonts w:ascii="Times New Roman" w:hAnsi="Times New Roman"/>
        </w:rPr>
        <w:t xml:space="preserve">. The format of the discussion </w:t>
      </w:r>
      <w:r w:rsidR="008C1D3C">
        <w:rPr>
          <w:rFonts w:ascii="Times New Roman" w:hAnsi="Times New Roman"/>
        </w:rPr>
        <w:t>is similar to Xunyiwenyao.</w:t>
      </w:r>
    </w:p>
    <w:p w14:paraId="77516D31" w14:textId="77777777" w:rsidR="009E6E27" w:rsidRPr="00EF4EDC" w:rsidRDefault="00003FD7" w:rsidP="009E6E27">
      <w:pPr>
        <w:pStyle w:val="para0"/>
        <w:rPr>
          <w:rFonts w:ascii="Times New Roman" w:hAnsi="Times New Roman"/>
        </w:rPr>
      </w:pPr>
      <w:r>
        <w:rPr>
          <w:rFonts w:ascii="Times New Roman" w:hAnsi="Times New Roman"/>
        </w:rPr>
        <w:t>Weibo was established in 2009. By 2015, it has over 222,000,000 subscribers and 100,000,000 daily users</w:t>
      </w:r>
      <w:r w:rsidR="00DD375E" w:rsidRPr="00EF4EDC">
        <w:rPr>
          <w:rStyle w:val="afa"/>
          <w:rFonts w:ascii="Times New Roman" w:hAnsi="Times New Roman"/>
        </w:rPr>
        <w:footnoteReference w:id="7"/>
      </w:r>
      <w:r>
        <w:rPr>
          <w:rFonts w:ascii="Times New Roman" w:hAnsi="Times New Roman"/>
        </w:rPr>
        <w:t>. The number of posts each day is around 100, 000,000</w:t>
      </w:r>
      <w:r w:rsidR="00AC7A4F">
        <w:rPr>
          <w:rFonts w:ascii="Times New Roman" w:hAnsi="Times New Roman"/>
        </w:rPr>
        <w:t xml:space="preserve"> </w:t>
      </w:r>
      <w:r w:rsidR="00AC7A4F" w:rsidRPr="00EF4EDC">
        <w:rPr>
          <w:rStyle w:val="afa"/>
          <w:rFonts w:ascii="Times New Roman" w:hAnsi="Times New Roman"/>
        </w:rPr>
        <w:footnoteReference w:id="8"/>
      </w:r>
      <w:r>
        <w:rPr>
          <w:rFonts w:ascii="Times New Roman" w:hAnsi="Times New Roman"/>
        </w:rPr>
        <w:t xml:space="preserve">.  </w:t>
      </w:r>
      <w:r w:rsidR="009E6E27" w:rsidRPr="00EF4EDC">
        <w:rPr>
          <w:rFonts w:ascii="Times New Roman" w:hAnsi="Times New Roman"/>
        </w:rPr>
        <w:t>Weibo messages are terse and informal. The quality of such messages is lower than the first two data sources while the quantity is much larger.</w:t>
      </w:r>
    </w:p>
    <w:p w14:paraId="09D6E8B1" w14:textId="7ACF9F35" w:rsidR="009E6E27" w:rsidRPr="00EF4EDC" w:rsidRDefault="00287B6F" w:rsidP="009E6E27">
      <w:pPr>
        <w:pStyle w:val="para0"/>
        <w:spacing w:line="240" w:lineRule="auto"/>
        <w:jc w:val="center"/>
        <w:rPr>
          <w:rFonts w:ascii="Times New Roman" w:hAnsi="Times New Roman"/>
        </w:rPr>
      </w:pPr>
      <w:r w:rsidRPr="00E92330">
        <w:rPr>
          <w:rFonts w:ascii="Times New Roman" w:hAnsi="Times New Roman"/>
          <w:noProof/>
          <w:lang w:eastAsia="zh-CN"/>
        </w:rPr>
        <w:drawing>
          <wp:inline distT="0" distB="0" distL="0" distR="0" wp14:anchorId="09B5786F" wp14:editId="7FABB4CC">
            <wp:extent cx="2435860" cy="2026285"/>
            <wp:effectExtent l="0" t="0" r="0" b="0"/>
            <wp:docPr id="2"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wy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026285"/>
                    </a:xfrm>
                    <a:prstGeom prst="rect">
                      <a:avLst/>
                    </a:prstGeom>
                    <a:noFill/>
                    <a:ln>
                      <a:noFill/>
                    </a:ln>
                  </pic:spPr>
                </pic:pic>
              </a:graphicData>
            </a:graphic>
          </wp:inline>
        </w:drawing>
      </w:r>
    </w:p>
    <w:p w14:paraId="14A97365" w14:textId="77777777" w:rsidR="009E6E27" w:rsidRPr="00EF4EDC" w:rsidRDefault="009E6E27" w:rsidP="009E6E27">
      <w:pPr>
        <w:pStyle w:val="para0"/>
        <w:spacing w:line="240" w:lineRule="auto"/>
        <w:rPr>
          <w:rFonts w:ascii="Times New Roman" w:hAnsi="Times New Roman"/>
        </w:rPr>
      </w:pPr>
      <w:r w:rsidRPr="00EF4EDC">
        <w:rPr>
          <w:rFonts w:ascii="Times New Roman" w:eastAsia="黑体" w:hAnsi="Times New Roman"/>
          <w:sz w:val="20"/>
          <w:szCs w:val="24"/>
        </w:rPr>
        <w:t xml:space="preserve">Figure </w:t>
      </w:r>
      <w:r w:rsidR="00EB0A2C">
        <w:rPr>
          <w:rFonts w:ascii="Times New Roman" w:eastAsia="黑体" w:hAnsi="Times New Roman"/>
          <w:sz w:val="20"/>
          <w:szCs w:val="24"/>
        </w:rPr>
        <w:t>2</w:t>
      </w:r>
      <w:r w:rsidRPr="00EF4EDC">
        <w:rPr>
          <w:rFonts w:ascii="Times New Roman" w:eastAsia="黑体" w:hAnsi="Times New Roman"/>
          <w:sz w:val="20"/>
          <w:szCs w:val="24"/>
        </w:rPr>
        <w:t xml:space="preserve"> Question posted on Xunyiwenyao website</w:t>
      </w:r>
    </w:p>
    <w:p w14:paraId="43BC99CC" w14:textId="77777777" w:rsidR="00F5754C" w:rsidRPr="00EF4EDC" w:rsidRDefault="00565FAB">
      <w:pPr>
        <w:pStyle w:val="3"/>
        <w:rPr>
          <w:rFonts w:ascii="Times New Roman" w:hAnsi="Times New Roman"/>
        </w:rPr>
      </w:pPr>
      <w:bookmarkStart w:id="2" w:name="sec-4-5"/>
      <w:r w:rsidRPr="00EF4EDC">
        <w:rPr>
          <w:rFonts w:ascii="Times New Roman" w:hAnsi="Times New Roman"/>
        </w:rPr>
        <w:t>Extraction of evidences</w:t>
      </w:r>
    </w:p>
    <w:bookmarkEnd w:id="2"/>
    <w:p w14:paraId="3564F21D" w14:textId="77777777" w:rsidR="00F5754C" w:rsidRPr="00EF4EDC" w:rsidRDefault="00565FAB">
      <w:pPr>
        <w:pStyle w:val="para-first"/>
        <w:rPr>
          <w:rFonts w:ascii="Times New Roman" w:hAnsi="Times New Roman"/>
        </w:rPr>
      </w:pPr>
      <w:r w:rsidRPr="00EF4EDC">
        <w:rPr>
          <w:rFonts w:ascii="Times New Roman" w:hAnsi="Times New Roman"/>
        </w:rPr>
        <w:t>First, we preprocess all the user posts from three websites. If one post contains</w:t>
      </w:r>
      <w:r w:rsidRPr="00EF4EDC">
        <w:rPr>
          <w:rFonts w:ascii="Times New Roman" w:hAnsi="Times New Roman"/>
          <w:lang w:eastAsia="zh-CN"/>
        </w:rPr>
        <w:t xml:space="preserve"> a</w:t>
      </w:r>
      <w:r w:rsidRPr="00EF4EDC">
        <w:rPr>
          <w:rFonts w:ascii="Times New Roman" w:hAnsi="Times New Roman"/>
        </w:rPr>
        <w:t xml:space="preserve"> drug name </w:t>
      </w:r>
      <w:r w:rsidR="0073317D">
        <w:rPr>
          <w:rFonts w:ascii="Times New Roman" w:hAnsi="Times New Roman"/>
        </w:rPr>
        <w:t xml:space="preserve">of </w:t>
      </w:r>
      <w:r w:rsidRPr="00EF4EDC">
        <w:rPr>
          <w:rFonts w:ascii="Times New Roman" w:hAnsi="Times New Roman"/>
        </w:rPr>
        <w:t xml:space="preserve">interested, this post is considered as </w:t>
      </w:r>
      <w:r w:rsidRPr="00EF4EDC">
        <w:rPr>
          <w:rFonts w:ascii="Times New Roman" w:hAnsi="Times New Roman"/>
          <w:lang w:eastAsia="zh-CN"/>
        </w:rPr>
        <w:t xml:space="preserve">an </w:t>
      </w:r>
      <w:r w:rsidRPr="00EF4EDC">
        <w:rPr>
          <w:rFonts w:ascii="Times New Roman" w:hAnsi="Times New Roman"/>
        </w:rPr>
        <w:t>“effective”</w:t>
      </w:r>
      <w:r w:rsidRPr="00EF4EDC">
        <w:rPr>
          <w:rFonts w:ascii="Times New Roman" w:hAnsi="Times New Roman"/>
          <w:lang w:eastAsia="zh-CN"/>
        </w:rPr>
        <w:t xml:space="preserve"> target.</w:t>
      </w:r>
      <w:r w:rsidRPr="00EF4EDC">
        <w:rPr>
          <w:rFonts w:ascii="Times New Roman" w:hAnsi="Times New Roman"/>
        </w:rPr>
        <w:t xml:space="preserve"> </w:t>
      </w:r>
      <w:r w:rsidRPr="00EF4EDC">
        <w:rPr>
          <w:rFonts w:ascii="Times New Roman" w:hAnsi="Times New Roman"/>
          <w:lang w:eastAsia="zh-CN"/>
        </w:rPr>
        <w:t>A</w:t>
      </w:r>
      <w:r w:rsidRPr="00EF4EDC">
        <w:rPr>
          <w:rFonts w:ascii="Times New Roman" w:hAnsi="Times New Roman"/>
        </w:rPr>
        <w:t>ll sentences in “effective” posts are segmented</w:t>
      </w:r>
      <w:r w:rsidRPr="00EF4EDC">
        <w:rPr>
          <w:rFonts w:ascii="Times New Roman" w:hAnsi="Times New Roman"/>
          <w:lang w:eastAsia="zh-CN"/>
        </w:rPr>
        <w:t xml:space="preserve"> by </w:t>
      </w:r>
      <w:r w:rsidRPr="00EF4EDC">
        <w:rPr>
          <w:rFonts w:ascii="Times New Roman" w:hAnsi="Times New Roman"/>
        </w:rPr>
        <w:t>ICTCLAS</w:t>
      </w:r>
      <w:r w:rsidRPr="00EF4EDC">
        <w:rPr>
          <w:rFonts w:ascii="Times New Roman" w:hAnsi="Times New Roman"/>
          <w:lang w:eastAsia="zh-CN"/>
        </w:rPr>
        <w:t xml:space="preserve"> (Zhang et al., 2003)</w:t>
      </w:r>
      <w:r w:rsidRPr="00EF4EDC">
        <w:rPr>
          <w:rFonts w:ascii="Times New Roman" w:hAnsi="Times New Roman"/>
        </w:rPr>
        <w:t>,</w:t>
      </w:r>
      <w:r w:rsidRPr="00EF4EDC">
        <w:rPr>
          <w:rFonts w:ascii="Times New Roman" w:hAnsi="Times New Roman"/>
          <w:lang w:eastAsia="zh-CN"/>
        </w:rPr>
        <w:t xml:space="preserve"> a Chinese word segmentation tool</w:t>
      </w:r>
      <w:r w:rsidRPr="00EF4EDC">
        <w:rPr>
          <w:rFonts w:ascii="Times New Roman" w:hAnsi="Times New Roman"/>
        </w:rPr>
        <w:t>.</w:t>
      </w:r>
    </w:p>
    <w:p w14:paraId="7CA9158D" w14:textId="77777777" w:rsidR="00F5754C" w:rsidRPr="00EF4EDC" w:rsidRDefault="00565FAB">
      <w:pPr>
        <w:pStyle w:val="para0"/>
        <w:rPr>
          <w:rFonts w:ascii="Times New Roman" w:hAnsi="Times New Roman"/>
        </w:rPr>
      </w:pPr>
      <w:r w:rsidRPr="00EF4EDC">
        <w:rPr>
          <w:rFonts w:ascii="Times New Roman" w:hAnsi="Times New Roman"/>
          <w:lang w:eastAsia="zh-CN"/>
        </w:rPr>
        <w:t xml:space="preserve">With the ADR lexicon, we can detect </w:t>
      </w:r>
      <w:r w:rsidR="0080088D">
        <w:rPr>
          <w:rFonts w:ascii="Times New Roman" w:hAnsi="Times New Roman"/>
          <w:lang w:eastAsia="zh-CN"/>
        </w:rPr>
        <w:t>candidate</w:t>
      </w:r>
      <w:r w:rsidR="0080088D" w:rsidRPr="00EF4EDC">
        <w:rPr>
          <w:rFonts w:ascii="Times New Roman" w:hAnsi="Times New Roman"/>
          <w:lang w:eastAsia="zh-CN"/>
        </w:rPr>
        <w:t xml:space="preserve"> </w:t>
      </w:r>
      <w:r w:rsidRPr="00EF4EDC">
        <w:rPr>
          <w:rFonts w:ascii="Times New Roman" w:hAnsi="Times New Roman"/>
          <w:lang w:eastAsia="zh-CN"/>
        </w:rPr>
        <w:t>ADR terms from the effective posts. However, when a drug name X is mentioned in a post, the user may not actually</w:t>
      </w:r>
      <w:r w:rsidR="00DD0D05">
        <w:rPr>
          <w:rFonts w:ascii="Times New Roman" w:hAnsi="Times New Roman"/>
          <w:lang w:eastAsia="zh-CN"/>
        </w:rPr>
        <w:t xml:space="preserve"> have</w:t>
      </w:r>
      <w:r w:rsidRPr="00EF4EDC">
        <w:rPr>
          <w:rFonts w:ascii="Times New Roman" w:hAnsi="Times New Roman"/>
          <w:lang w:eastAsia="zh-CN"/>
        </w:rPr>
        <w:t xml:space="preserve"> take</w:t>
      </w:r>
      <w:r w:rsidR="00DD0D05">
        <w:rPr>
          <w:rFonts w:ascii="Times New Roman" w:hAnsi="Times New Roman"/>
          <w:lang w:eastAsia="zh-CN"/>
        </w:rPr>
        <w:t>n</w:t>
      </w:r>
      <w:r w:rsidRPr="00EF4EDC">
        <w:rPr>
          <w:rFonts w:ascii="Times New Roman" w:hAnsi="Times New Roman"/>
          <w:lang w:eastAsia="zh-CN"/>
        </w:rPr>
        <w:t xml:space="preserve"> that drug. Similarly, when an ADR term is mentioned, the user may not actually have the symptom, or the symptom may not </w:t>
      </w:r>
      <w:r w:rsidR="004D0AE4">
        <w:rPr>
          <w:rFonts w:ascii="Times New Roman" w:hAnsi="Times New Roman"/>
          <w:lang w:eastAsia="zh-CN"/>
        </w:rPr>
        <w:t xml:space="preserve">be </w:t>
      </w:r>
      <w:r w:rsidRPr="00EF4EDC">
        <w:rPr>
          <w:rFonts w:ascii="Times New Roman" w:hAnsi="Times New Roman"/>
          <w:lang w:eastAsia="zh-CN"/>
        </w:rPr>
        <w:t xml:space="preserve">the result of taking X. So given a pair of a drug name and an ADR, we need to determine whether the ADR is truly the consequence of taking the drug, given </w:t>
      </w:r>
      <w:r w:rsidR="00DD0D05">
        <w:rPr>
          <w:rFonts w:ascii="Times New Roman" w:hAnsi="Times New Roman"/>
          <w:lang w:eastAsia="zh-CN"/>
        </w:rPr>
        <w:t xml:space="preserve">the </w:t>
      </w:r>
      <w:r w:rsidRPr="00EF4EDC">
        <w:rPr>
          <w:rFonts w:ascii="Times New Roman" w:hAnsi="Times New Roman"/>
          <w:lang w:eastAsia="zh-CN"/>
        </w:rPr>
        <w:t xml:space="preserve">context of the pair in the post. </w:t>
      </w:r>
      <w:r w:rsidR="0080088D">
        <w:rPr>
          <w:rFonts w:ascii="Times New Roman" w:hAnsi="Times New Roman"/>
          <w:lang w:eastAsia="zh-CN"/>
        </w:rPr>
        <w:t xml:space="preserve">The </w:t>
      </w:r>
      <w:r w:rsidRPr="00EF4EDC">
        <w:rPr>
          <w:rFonts w:ascii="Times New Roman" w:hAnsi="Times New Roman"/>
          <w:lang w:eastAsia="zh-CN"/>
        </w:rPr>
        <w:t xml:space="preserve">context is defined as </w:t>
      </w:r>
      <w:r w:rsidR="00EB0A2C">
        <w:rPr>
          <w:rFonts w:ascii="Times New Roman" w:hAnsi="Times New Roman"/>
          <w:lang w:eastAsia="zh-CN"/>
        </w:rPr>
        <w:t xml:space="preserve">one or more consecutive sentences of up to 50 Chinese words (including punctuations but excluding spaces) </w:t>
      </w:r>
      <w:r w:rsidRPr="00EF4EDC">
        <w:rPr>
          <w:rFonts w:ascii="Times New Roman" w:hAnsi="Times New Roman"/>
        </w:rPr>
        <w:t xml:space="preserve">that contain a drug-ADR pair. </w:t>
      </w:r>
      <w:r w:rsidR="00EB0A2C">
        <w:rPr>
          <w:rFonts w:ascii="Times New Roman" w:hAnsi="Times New Roman"/>
        </w:rPr>
        <w:t xml:space="preserve">The window size of 50 is commonly used in the literature and should be sufficient to cover 2-3 sentences. A drug-ADR pair that is too far away from each other in the text is not reliable. </w:t>
      </w:r>
      <w:r w:rsidRPr="00EF4EDC">
        <w:rPr>
          <w:rFonts w:ascii="Times New Roman" w:hAnsi="Times New Roman"/>
          <w:lang w:eastAsia="zh-CN"/>
        </w:rPr>
        <w:t>The following are two contexts showing a</w:t>
      </w:r>
      <w:r w:rsidR="008566F7">
        <w:rPr>
          <w:rFonts w:ascii="Times New Roman" w:hAnsi="Times New Roman"/>
          <w:lang w:eastAsia="zh-CN"/>
        </w:rPr>
        <w:t xml:space="preserve"> </w:t>
      </w:r>
      <w:r w:rsidRPr="00EF4EDC">
        <w:rPr>
          <w:rFonts w:ascii="Times New Roman" w:hAnsi="Times New Roman"/>
          <w:lang w:eastAsia="zh-CN"/>
        </w:rPr>
        <w:t>positive evidence and a negative evidence</w:t>
      </w:r>
      <w:r w:rsidRPr="00EF4EDC">
        <w:rPr>
          <w:rFonts w:ascii="Times New Roman" w:hAnsi="Times New Roman"/>
        </w:rPr>
        <w:t>:</w:t>
      </w:r>
    </w:p>
    <w:p w14:paraId="7DACCC50"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hint="eastAsia"/>
        </w:rPr>
        <w:t>服用</w:t>
      </w:r>
      <w:r w:rsidRPr="00EF4EDC">
        <w:rPr>
          <w:rFonts w:ascii="Times New Roman" w:hAnsi="Times New Roman" w:hint="eastAsia"/>
          <w:color w:val="FF0000"/>
        </w:rPr>
        <w:t>易瑞沙</w:t>
      </w:r>
      <w:r w:rsidRPr="00EF4EDC">
        <w:rPr>
          <w:rFonts w:ascii="Times New Roman" w:hAnsi="Times New Roman" w:hint="eastAsia"/>
        </w:rPr>
        <w:t>后</w:t>
      </w:r>
      <w:r w:rsidRPr="00EF4EDC">
        <w:rPr>
          <w:rFonts w:ascii="Times New Roman" w:hAnsi="Times New Roman" w:hint="eastAsia"/>
          <w:color w:val="FF0000"/>
        </w:rPr>
        <w:t>头痛</w:t>
      </w:r>
      <w:r w:rsidRPr="00EF4EDC">
        <w:rPr>
          <w:rFonts w:ascii="Times New Roman" w:hAnsi="Times New Roman" w:hint="eastAsia"/>
        </w:rPr>
        <w:t>，眼睛复视，模糊</w:t>
      </w:r>
      <w:r w:rsidRPr="00EF4EDC">
        <w:rPr>
          <w:rFonts w:ascii="Times New Roman" w:hAnsi="Times New Roman"/>
        </w:rPr>
        <w:t xml:space="preserve"> (After taking </w:t>
      </w:r>
      <w:r w:rsidRPr="00EF4EDC">
        <w:rPr>
          <w:rFonts w:ascii="Times New Roman" w:hAnsi="Times New Roman"/>
          <w:color w:val="FF0000"/>
        </w:rPr>
        <w:t>Iressa</w:t>
      </w:r>
      <w:r w:rsidRPr="00EF4EDC">
        <w:rPr>
          <w:rFonts w:ascii="Times New Roman" w:hAnsi="Times New Roman"/>
        </w:rPr>
        <w:t xml:space="preserve">, got a </w:t>
      </w:r>
      <w:r w:rsidRPr="00EF4EDC">
        <w:rPr>
          <w:rFonts w:ascii="Times New Roman" w:hAnsi="Times New Roman"/>
          <w:color w:val="FF0000"/>
        </w:rPr>
        <w:t>headache</w:t>
      </w:r>
      <w:r w:rsidRPr="00EF4EDC">
        <w:rPr>
          <w:rFonts w:ascii="Times New Roman" w:hAnsi="Times New Roman"/>
        </w:rPr>
        <w:t>, eye diplopia and blur</w:t>
      </w:r>
      <w:r w:rsidR="0077335D">
        <w:rPr>
          <w:rFonts w:ascii="Times New Roman" w:hAnsi="Times New Roman"/>
        </w:rPr>
        <w:t>red</w:t>
      </w:r>
      <w:r w:rsidRPr="00EF4EDC">
        <w:rPr>
          <w:rFonts w:ascii="Times New Roman" w:hAnsi="Times New Roman"/>
          <w:lang w:eastAsia="zh-CN"/>
        </w:rPr>
        <w:t xml:space="preserve"> vision</w:t>
      </w:r>
      <w:r w:rsidRPr="00EF4EDC">
        <w:rPr>
          <w:rFonts w:ascii="Times New Roman" w:hAnsi="Times New Roman"/>
        </w:rPr>
        <w:t>)</w:t>
      </w:r>
    </w:p>
    <w:p w14:paraId="69271045"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hint="eastAsia"/>
        </w:rPr>
        <w:t>吃的是</w:t>
      </w:r>
      <w:r w:rsidRPr="00EF4EDC">
        <w:rPr>
          <w:rFonts w:ascii="Times New Roman" w:hAnsi="Times New Roman" w:hint="eastAsia"/>
          <w:color w:val="FF0000"/>
        </w:rPr>
        <w:t>奥美拉唑</w:t>
      </w:r>
      <w:r w:rsidRPr="00EF4EDC">
        <w:rPr>
          <w:rFonts w:ascii="Times New Roman" w:hAnsi="Times New Roman" w:hint="eastAsia"/>
        </w:rPr>
        <w:t>，克拉霉素，阿莫西林，吗丁啉等药，</w:t>
      </w:r>
      <w:r w:rsidRPr="00EF4EDC">
        <w:rPr>
          <w:rFonts w:ascii="Times New Roman" w:hAnsi="Times New Roman" w:hint="eastAsia"/>
          <w:color w:val="FF0000"/>
        </w:rPr>
        <w:t>咳嗽</w:t>
      </w:r>
      <w:r w:rsidRPr="00EF4EDC">
        <w:rPr>
          <w:rFonts w:ascii="Times New Roman" w:hAnsi="Times New Roman" w:hint="eastAsia"/>
        </w:rPr>
        <w:t>有所减少</w:t>
      </w:r>
      <w:r w:rsidRPr="00EF4EDC">
        <w:rPr>
          <w:rFonts w:ascii="Times New Roman" w:hAnsi="Times New Roman"/>
        </w:rPr>
        <w:t xml:space="preserve"> (After taking </w:t>
      </w:r>
      <w:r w:rsidRPr="00EF4EDC">
        <w:rPr>
          <w:rFonts w:ascii="Times New Roman" w:hAnsi="Times New Roman"/>
          <w:color w:val="FF0000"/>
        </w:rPr>
        <w:t>Omeprazole</w:t>
      </w:r>
      <w:r w:rsidRPr="00EF4EDC">
        <w:rPr>
          <w:rFonts w:ascii="Times New Roman" w:hAnsi="Times New Roman"/>
        </w:rPr>
        <w:t xml:space="preserve">, Clarithromycin, Amoxicillin, Domperidone and other drugs, </w:t>
      </w:r>
      <w:r w:rsidRPr="00EF4EDC">
        <w:rPr>
          <w:rFonts w:ascii="Times New Roman" w:hAnsi="Times New Roman"/>
          <w:color w:val="FF0000"/>
        </w:rPr>
        <w:t>cough</w:t>
      </w:r>
      <w:r w:rsidRPr="00EF4EDC">
        <w:rPr>
          <w:rFonts w:ascii="Times New Roman" w:hAnsi="Times New Roman"/>
          <w:lang w:eastAsia="zh-CN"/>
        </w:rPr>
        <w:t xml:space="preserve"> lessened</w:t>
      </w:r>
      <w:r w:rsidRPr="00EF4EDC">
        <w:rPr>
          <w:rFonts w:ascii="Times New Roman" w:hAnsi="Times New Roman"/>
        </w:rPr>
        <w:t>)</w:t>
      </w:r>
    </w:p>
    <w:p w14:paraId="1AA826F9" w14:textId="77777777" w:rsidR="00F5754C" w:rsidRPr="00EF4EDC" w:rsidRDefault="00565FAB">
      <w:pPr>
        <w:pStyle w:val="para0"/>
        <w:rPr>
          <w:rFonts w:ascii="Times New Roman" w:hAnsi="Times New Roman"/>
        </w:rPr>
      </w:pPr>
      <w:r w:rsidRPr="00EF4EDC">
        <w:rPr>
          <w:rFonts w:ascii="Times New Roman" w:hAnsi="Times New Roman"/>
          <w:lang w:eastAsia="zh-CN"/>
        </w:rPr>
        <w:t xml:space="preserve">We will discuss how to classify </w:t>
      </w:r>
      <w:r w:rsidRPr="00EF4EDC">
        <w:rPr>
          <w:rFonts w:ascii="Times New Roman" w:hAnsi="Times New Roman"/>
        </w:rPr>
        <w:t>evidence</w:t>
      </w:r>
      <w:r w:rsidRPr="00EF4EDC">
        <w:rPr>
          <w:rFonts w:ascii="Times New Roman" w:hAnsi="Times New Roman"/>
          <w:lang w:eastAsia="zh-CN"/>
        </w:rPr>
        <w:t>s</w:t>
      </w:r>
      <w:r w:rsidRPr="00EF4EDC">
        <w:rPr>
          <w:rFonts w:ascii="Times New Roman" w:hAnsi="Times New Roman"/>
        </w:rPr>
        <w:t xml:space="preserve"> </w:t>
      </w:r>
      <w:r w:rsidRPr="00EF4EDC">
        <w:rPr>
          <w:rFonts w:ascii="Times New Roman" w:hAnsi="Times New Roman"/>
          <w:lang w:eastAsia="zh-CN"/>
        </w:rPr>
        <w:t xml:space="preserve">into positive and </w:t>
      </w:r>
      <w:r w:rsidRPr="00EF4EDC">
        <w:rPr>
          <w:rFonts w:ascii="Times New Roman" w:hAnsi="Times New Roman"/>
        </w:rPr>
        <w:t xml:space="preserve">negative </w:t>
      </w:r>
      <w:r w:rsidRPr="00EF4EDC">
        <w:rPr>
          <w:rFonts w:ascii="Times New Roman" w:hAnsi="Times New Roman"/>
          <w:lang w:eastAsia="zh-CN"/>
        </w:rPr>
        <w:t>ones in the next section</w:t>
      </w:r>
      <w:r w:rsidRPr="00EF4EDC">
        <w:rPr>
          <w:rFonts w:ascii="Times New Roman" w:hAnsi="Times New Roman"/>
        </w:rPr>
        <w:t>.</w:t>
      </w:r>
    </w:p>
    <w:p w14:paraId="3FEBD442" w14:textId="77777777" w:rsidR="00F5754C" w:rsidRPr="00EF4EDC" w:rsidRDefault="00565FAB">
      <w:pPr>
        <w:pStyle w:val="3"/>
        <w:rPr>
          <w:rFonts w:ascii="Times New Roman" w:hAnsi="Times New Roman"/>
          <w:lang w:eastAsia="zh-CN"/>
        </w:rPr>
      </w:pPr>
      <w:r w:rsidRPr="00EF4EDC">
        <w:rPr>
          <w:rFonts w:ascii="Times New Roman" w:hAnsi="Times New Roman"/>
        </w:rPr>
        <w:lastRenderedPageBreak/>
        <w:t xml:space="preserve">Issues </w:t>
      </w:r>
      <w:r w:rsidRPr="00EF4EDC">
        <w:rPr>
          <w:rFonts w:ascii="Times New Roman" w:hAnsi="Times New Roman"/>
          <w:lang w:eastAsia="zh-CN"/>
        </w:rPr>
        <w:t>with</w:t>
      </w:r>
      <w:r w:rsidRPr="00EF4EDC">
        <w:rPr>
          <w:rFonts w:ascii="Times New Roman" w:hAnsi="Times New Roman"/>
        </w:rPr>
        <w:t xml:space="preserve"> Weibo</w:t>
      </w:r>
      <w:r w:rsidRPr="00EF4EDC">
        <w:rPr>
          <w:rFonts w:ascii="Times New Roman" w:hAnsi="Times New Roman"/>
          <w:lang w:eastAsia="zh-CN"/>
        </w:rPr>
        <w:t xml:space="preserve"> posts</w:t>
      </w:r>
    </w:p>
    <w:p w14:paraId="553AAB7C" w14:textId="77777777" w:rsidR="00F5754C" w:rsidRPr="00EF4EDC" w:rsidRDefault="00565FAB">
      <w:pPr>
        <w:pStyle w:val="para-first"/>
        <w:rPr>
          <w:rFonts w:ascii="Times New Roman" w:hAnsi="Times New Roman"/>
        </w:rPr>
      </w:pPr>
      <w:r w:rsidRPr="00EF4EDC">
        <w:rPr>
          <w:rFonts w:ascii="Times New Roman" w:hAnsi="Times New Roman"/>
        </w:rPr>
        <w:t>We have mentioned that the discussion volume of Weibo is higher than</w:t>
      </w:r>
      <w:r w:rsidRPr="00EF4EDC">
        <w:rPr>
          <w:rFonts w:ascii="Times New Roman" w:hAnsi="Times New Roman"/>
          <w:lang w:eastAsia="zh-CN"/>
        </w:rPr>
        <w:t xml:space="preserve"> </w:t>
      </w:r>
      <w:r w:rsidRPr="00EF4EDC">
        <w:rPr>
          <w:rFonts w:ascii="Times New Roman" w:hAnsi="Times New Roman"/>
        </w:rPr>
        <w:t xml:space="preserve">the other two, but the quality </w:t>
      </w:r>
      <w:r w:rsidRPr="00EF4EDC">
        <w:rPr>
          <w:rFonts w:ascii="Times New Roman" w:hAnsi="Times New Roman"/>
          <w:lang w:eastAsia="zh-CN"/>
        </w:rPr>
        <w:t>is poorer because</w:t>
      </w:r>
      <w:r w:rsidRPr="00EF4EDC">
        <w:rPr>
          <w:rFonts w:ascii="Times New Roman" w:hAnsi="Times New Roman"/>
        </w:rPr>
        <w:t>:</w:t>
      </w:r>
    </w:p>
    <w:p w14:paraId="46D1A723"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A doctor would post a message</w:t>
      </w:r>
      <w:r w:rsidR="00D23969">
        <w:rPr>
          <w:rFonts w:ascii="Times New Roman" w:hAnsi="Times New Roman"/>
        </w:rPr>
        <w:t xml:space="preserve"> on Weibo</w:t>
      </w:r>
      <w:r w:rsidRPr="00EF4EDC">
        <w:rPr>
          <w:rFonts w:ascii="Times New Roman" w:hAnsi="Times New Roman"/>
        </w:rPr>
        <w:t xml:space="preserve"> after answering a question in Xunyiwenyao or Haodaifu, and which is already contained in the crawled data so it’s redundant;</w:t>
      </w:r>
    </w:p>
    <w:p w14:paraId="7405C38D"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 xml:space="preserve">When </w:t>
      </w:r>
      <w:r w:rsidR="00D23969">
        <w:rPr>
          <w:rFonts w:ascii="Times New Roman" w:hAnsi="Times New Roman"/>
        </w:rPr>
        <w:t>users</w:t>
      </w:r>
      <w:r w:rsidR="00D23969" w:rsidRPr="00EF4EDC">
        <w:rPr>
          <w:rFonts w:ascii="Times New Roman" w:hAnsi="Times New Roman"/>
        </w:rPr>
        <w:t xml:space="preserve"> </w:t>
      </w:r>
      <w:r w:rsidRPr="00EF4EDC">
        <w:rPr>
          <w:rFonts w:ascii="Times New Roman" w:hAnsi="Times New Roman"/>
        </w:rPr>
        <w:t>comment and forward a message, it rarely contains a complete sentence, which means it’s highly dependent on the original message and make</w:t>
      </w:r>
      <w:r w:rsidR="004D0AE4">
        <w:rPr>
          <w:rFonts w:ascii="Times New Roman" w:hAnsi="Times New Roman"/>
        </w:rPr>
        <w:t>s</w:t>
      </w:r>
      <w:r w:rsidRPr="00EF4EDC">
        <w:rPr>
          <w:rFonts w:ascii="Times New Roman" w:hAnsi="Times New Roman"/>
        </w:rPr>
        <w:t xml:space="preserve"> it harder to processing;</w:t>
      </w:r>
    </w:p>
    <w:p w14:paraId="1C2BF043" w14:textId="77777777" w:rsidR="00F5754C" w:rsidRPr="00EF4EDC" w:rsidRDefault="00565FAB">
      <w:pPr>
        <w:pStyle w:val="para0"/>
        <w:numPr>
          <w:ilvl w:val="0"/>
          <w:numId w:val="7"/>
        </w:numPr>
        <w:rPr>
          <w:rFonts w:ascii="Times New Roman" w:hAnsi="Times New Roman"/>
        </w:rPr>
      </w:pPr>
      <w:r w:rsidRPr="00EF4EDC">
        <w:rPr>
          <w:rFonts w:ascii="Times New Roman" w:hAnsi="Times New Roman"/>
        </w:rPr>
        <w:t>Very few messages are really about ADRs</w:t>
      </w:r>
      <w:r w:rsidR="00D23969">
        <w:rPr>
          <w:rFonts w:ascii="Times New Roman" w:hAnsi="Times New Roman"/>
        </w:rPr>
        <w:t>.</w:t>
      </w:r>
      <w:r w:rsidR="00D23969" w:rsidRPr="00EF4EDC">
        <w:rPr>
          <w:rFonts w:ascii="Times New Roman" w:hAnsi="Times New Roman"/>
        </w:rPr>
        <w:t xml:space="preserve"> </w:t>
      </w:r>
      <w:r w:rsidR="00D23969">
        <w:rPr>
          <w:rFonts w:ascii="Times New Roman" w:hAnsi="Times New Roman"/>
        </w:rPr>
        <w:t>F</w:t>
      </w:r>
      <w:r w:rsidR="00D23969" w:rsidRPr="00EF4EDC">
        <w:rPr>
          <w:rFonts w:ascii="Times New Roman" w:hAnsi="Times New Roman"/>
        </w:rPr>
        <w:t xml:space="preserve">or </w:t>
      </w:r>
      <w:r w:rsidRPr="00EF4EDC">
        <w:rPr>
          <w:rFonts w:ascii="Times New Roman" w:hAnsi="Times New Roman"/>
        </w:rPr>
        <w:t xml:space="preserve">example, there are 7734 messages about Betaloc </w:t>
      </w:r>
      <w:r w:rsidR="004D0AE4">
        <w:rPr>
          <w:rFonts w:ascii="Times New Roman" w:hAnsi="Times New Roman"/>
        </w:rPr>
        <w:t xml:space="preserve">that </w:t>
      </w:r>
      <w:r w:rsidRPr="00EF4EDC">
        <w:rPr>
          <w:rFonts w:ascii="Times New Roman" w:hAnsi="Times New Roman"/>
        </w:rPr>
        <w:t>we crawled from Weibo, but only 1323 messages contain both Betaloc and a condition;</w:t>
      </w:r>
    </w:p>
    <w:p w14:paraId="5CACED84" w14:textId="77777777" w:rsidR="00F5754C" w:rsidRPr="00EF4EDC" w:rsidRDefault="00565FAB">
      <w:pPr>
        <w:pStyle w:val="para0"/>
        <w:numPr>
          <w:ilvl w:val="0"/>
          <w:numId w:val="8"/>
        </w:numPr>
        <w:rPr>
          <w:rFonts w:ascii="Times New Roman" w:hAnsi="Times New Roman"/>
        </w:rPr>
      </w:pPr>
      <w:r w:rsidRPr="00EF4EDC">
        <w:rPr>
          <w:rFonts w:ascii="Times New Roman" w:hAnsi="Times New Roman"/>
        </w:rPr>
        <w:t xml:space="preserve">There </w:t>
      </w:r>
      <w:r w:rsidR="004D0AE4">
        <w:rPr>
          <w:rFonts w:ascii="Times New Roman" w:hAnsi="Times New Roman"/>
        </w:rPr>
        <w:t>is</w:t>
      </w:r>
      <w:r w:rsidR="004D0AE4" w:rsidRPr="00EF4EDC">
        <w:rPr>
          <w:rFonts w:ascii="Times New Roman" w:hAnsi="Times New Roman"/>
        </w:rPr>
        <w:t xml:space="preserve"> </w:t>
      </w:r>
      <w:r w:rsidRPr="00EF4EDC">
        <w:rPr>
          <w:rFonts w:ascii="Times New Roman" w:hAnsi="Times New Roman"/>
        </w:rPr>
        <w:t xml:space="preserve">lots of noise, such as </w:t>
      </w:r>
      <w:r w:rsidR="00EB0A2C">
        <w:rPr>
          <w:rFonts w:ascii="Times New Roman" w:hAnsi="Times New Roman"/>
        </w:rPr>
        <w:t xml:space="preserve">commercial </w:t>
      </w:r>
      <w:r w:rsidRPr="00EF4EDC">
        <w:rPr>
          <w:rFonts w:ascii="Times New Roman" w:hAnsi="Times New Roman"/>
        </w:rPr>
        <w:t>advertisement. In the previous example,</w:t>
      </w:r>
      <w:r w:rsidRPr="00EF4EDC">
        <w:rPr>
          <w:rFonts w:ascii="Times New Roman" w:hAnsi="Times New Roman"/>
          <w:lang w:eastAsia="zh-CN"/>
        </w:rPr>
        <w:t xml:space="preserve"> out of</w:t>
      </w:r>
      <w:r w:rsidRPr="00EF4EDC">
        <w:rPr>
          <w:rFonts w:ascii="Times New Roman" w:hAnsi="Times New Roman"/>
        </w:rPr>
        <w:t xml:space="preserve"> 1323 messages contain</w:t>
      </w:r>
      <w:r w:rsidRPr="00EF4EDC">
        <w:rPr>
          <w:rFonts w:ascii="Times New Roman" w:hAnsi="Times New Roman"/>
          <w:lang w:eastAsia="zh-CN"/>
        </w:rPr>
        <w:t>ing</w:t>
      </w:r>
      <w:r w:rsidRPr="00EF4EDC">
        <w:rPr>
          <w:rFonts w:ascii="Times New Roman" w:hAnsi="Times New Roman"/>
        </w:rPr>
        <w:t xml:space="preserve"> both Betaloc and a condition, only 36% of the messages are really </w:t>
      </w:r>
      <w:r w:rsidRPr="00EF4EDC">
        <w:rPr>
          <w:rFonts w:ascii="Times New Roman" w:hAnsi="Times New Roman"/>
          <w:lang w:eastAsia="zh-CN"/>
        </w:rPr>
        <w:t>experience reports</w:t>
      </w:r>
      <w:r w:rsidRPr="00EF4EDC">
        <w:rPr>
          <w:rFonts w:ascii="Times New Roman" w:hAnsi="Times New Roman"/>
        </w:rPr>
        <w:t xml:space="preserve"> from </w:t>
      </w:r>
      <w:r w:rsidRPr="00EF4EDC">
        <w:rPr>
          <w:rFonts w:ascii="Times New Roman" w:hAnsi="Times New Roman"/>
          <w:lang w:eastAsia="zh-CN"/>
        </w:rPr>
        <w:t xml:space="preserve">the </w:t>
      </w:r>
      <w:r w:rsidRPr="00EF4EDC">
        <w:rPr>
          <w:rFonts w:ascii="Times New Roman" w:hAnsi="Times New Roman"/>
        </w:rPr>
        <w:t>patients who have taken Betaloc.</w:t>
      </w:r>
    </w:p>
    <w:p w14:paraId="7120BD1D" w14:textId="77777777" w:rsidR="00F5754C" w:rsidRPr="00EF4EDC" w:rsidRDefault="00565FAB">
      <w:pPr>
        <w:pStyle w:val="21"/>
        <w:rPr>
          <w:rFonts w:ascii="Times New Roman" w:hAnsi="Times New Roman" w:cs="Times New Roman"/>
        </w:rPr>
      </w:pPr>
      <w:r w:rsidRPr="00EF4EDC">
        <w:rPr>
          <w:rFonts w:ascii="Times New Roman" w:hAnsi="Times New Roman" w:cs="Times New Roman"/>
        </w:rPr>
        <w:t>Evidence Classifier</w:t>
      </w:r>
    </w:p>
    <w:p w14:paraId="1003EB69" w14:textId="77777777" w:rsidR="00F5754C" w:rsidRPr="00EF4EDC" w:rsidRDefault="0083468B">
      <w:pPr>
        <w:pStyle w:val="para-first"/>
        <w:rPr>
          <w:rFonts w:ascii="Times New Roman" w:hAnsi="Times New Roman"/>
        </w:rPr>
      </w:pPr>
      <w:r>
        <w:rPr>
          <w:rFonts w:ascii="Times New Roman" w:hAnsi="Times New Roman"/>
        </w:rPr>
        <w:t>G</w:t>
      </w:r>
      <w:r w:rsidR="00565FAB" w:rsidRPr="00EF4EDC">
        <w:rPr>
          <w:rFonts w:ascii="Times New Roman" w:hAnsi="Times New Roman"/>
        </w:rPr>
        <w:t xml:space="preserve">iven a drug name and a medical condition, identified by the extended lexicon, as well as their context in the original text, </w:t>
      </w:r>
      <w:r>
        <w:rPr>
          <w:rFonts w:ascii="Times New Roman" w:hAnsi="Times New Roman"/>
        </w:rPr>
        <w:t>t</w:t>
      </w:r>
      <w:r w:rsidRPr="00EF4EDC">
        <w:rPr>
          <w:rFonts w:ascii="Times New Roman" w:hAnsi="Times New Roman"/>
        </w:rPr>
        <w:t xml:space="preserve">he problem of evidence classification is </w:t>
      </w:r>
      <w:r>
        <w:rPr>
          <w:rFonts w:ascii="Times New Roman" w:hAnsi="Times New Roman"/>
        </w:rPr>
        <w:t xml:space="preserve">to </w:t>
      </w:r>
      <w:r w:rsidR="00565FAB" w:rsidRPr="00EF4EDC">
        <w:rPr>
          <w:rFonts w:ascii="Times New Roman" w:hAnsi="Times New Roman"/>
        </w:rPr>
        <w:t xml:space="preserve">determine whether the medical condition is actually an ADR resulting from the drug. </w:t>
      </w:r>
      <w:r w:rsidR="00565FAB" w:rsidRPr="00EF4EDC">
        <w:rPr>
          <w:rFonts w:ascii="Times New Roman" w:hAnsi="Times New Roman"/>
          <w:lang w:eastAsia="zh-CN"/>
        </w:rPr>
        <w:t>Next we present a method to train such an evidence classifier. In particular, we show how to produce large amount of training data by</w:t>
      </w:r>
      <w:r w:rsidR="00565FAB" w:rsidRPr="00EF4EDC">
        <w:rPr>
          <w:rFonts w:ascii="Times New Roman" w:hAnsi="Times New Roman"/>
        </w:rPr>
        <w:t xml:space="preserve"> automatic</w:t>
      </w:r>
      <w:r w:rsidR="00565FAB" w:rsidRPr="00EF4EDC">
        <w:rPr>
          <w:rFonts w:ascii="Times New Roman" w:hAnsi="Times New Roman"/>
          <w:lang w:eastAsia="zh-CN"/>
        </w:rPr>
        <w:t xml:space="preserve"> labeling</w:t>
      </w:r>
      <w:r w:rsidR="00565FAB" w:rsidRPr="00EF4EDC">
        <w:rPr>
          <w:rFonts w:ascii="Times New Roman" w:hAnsi="Times New Roman"/>
        </w:rPr>
        <w:t>.</w:t>
      </w:r>
    </w:p>
    <w:p w14:paraId="016AE7F3" w14:textId="77777777" w:rsidR="00F5754C" w:rsidRPr="00EF4EDC" w:rsidRDefault="00565FAB">
      <w:pPr>
        <w:pStyle w:val="3"/>
        <w:rPr>
          <w:rFonts w:ascii="Times New Roman" w:hAnsi="Times New Roman"/>
        </w:rPr>
      </w:pPr>
      <w:r w:rsidRPr="00EF4EDC">
        <w:rPr>
          <w:rFonts w:ascii="Times New Roman" w:hAnsi="Times New Roman"/>
        </w:rPr>
        <w:t>Build</w:t>
      </w:r>
      <w:r w:rsidR="008237C3">
        <w:rPr>
          <w:rFonts w:ascii="Times New Roman" w:hAnsi="Times New Roman"/>
        </w:rPr>
        <w:t>ing the</w:t>
      </w:r>
      <w:r w:rsidRPr="00EF4EDC">
        <w:rPr>
          <w:rFonts w:ascii="Times New Roman" w:hAnsi="Times New Roman"/>
        </w:rPr>
        <w:t xml:space="preserve"> training set</w:t>
      </w:r>
    </w:p>
    <w:p w14:paraId="7D510FB8" w14:textId="77777777" w:rsidR="00F5754C" w:rsidRPr="00EF4EDC" w:rsidRDefault="00565FAB">
      <w:pPr>
        <w:pStyle w:val="para-first"/>
        <w:rPr>
          <w:rFonts w:ascii="Times New Roman" w:hAnsi="Times New Roman"/>
        </w:rPr>
      </w:pPr>
      <w:r w:rsidRPr="00EF4EDC">
        <w:rPr>
          <w:rFonts w:ascii="Times New Roman" w:hAnsi="Times New Roman"/>
          <w:lang w:eastAsia="zh-CN"/>
        </w:rPr>
        <w:t>A supervised classifier requires labeled training data. However, manual labeling on user discussion posts</w:t>
      </w:r>
      <w:r w:rsidR="00696847">
        <w:rPr>
          <w:rFonts w:ascii="Times New Roman" w:hAnsi="Times New Roman"/>
          <w:lang w:eastAsia="zh-CN"/>
        </w:rPr>
        <w:t xml:space="preserve"> can’t scale up because of the</w:t>
      </w:r>
      <w:r w:rsidR="00696847" w:rsidRPr="00EF4EDC">
        <w:rPr>
          <w:rFonts w:ascii="Times New Roman" w:hAnsi="Times New Roman"/>
          <w:lang w:eastAsia="zh-CN"/>
        </w:rPr>
        <w:t xml:space="preserve"> </w:t>
      </w:r>
      <w:r w:rsidRPr="00EF4EDC">
        <w:rPr>
          <w:rFonts w:ascii="Times New Roman" w:hAnsi="Times New Roman"/>
          <w:lang w:eastAsia="zh-CN"/>
        </w:rPr>
        <w:t xml:space="preserve">large amount of informal use of language and colloquial terms. Fortunately, information in the </w:t>
      </w:r>
      <w:r w:rsidR="00CF5537">
        <w:rPr>
          <w:rFonts w:ascii="Times New Roman" w:hAnsi="Times New Roman"/>
          <w:lang w:eastAsia="zh-CN"/>
        </w:rPr>
        <w:t>package insert</w:t>
      </w:r>
      <w:r w:rsidRPr="00EF4EDC">
        <w:rPr>
          <w:rFonts w:ascii="Times New Roman" w:hAnsi="Times New Roman"/>
          <w:lang w:eastAsia="zh-CN"/>
        </w:rPr>
        <w:t xml:space="preserve"> of the drugs, e.g., the indications and the known side effects of the drug, can be used to automatically generate label</w:t>
      </w:r>
      <w:r w:rsidR="000B3900">
        <w:rPr>
          <w:rFonts w:ascii="Times New Roman" w:hAnsi="Times New Roman"/>
          <w:lang w:eastAsia="zh-CN"/>
        </w:rPr>
        <w:t>ed</w:t>
      </w:r>
      <w:r w:rsidRPr="00EF4EDC">
        <w:rPr>
          <w:rFonts w:ascii="Times New Roman" w:hAnsi="Times New Roman"/>
          <w:lang w:eastAsia="zh-CN"/>
        </w:rPr>
        <w:t xml:space="preserve"> data. </w:t>
      </w:r>
    </w:p>
    <w:p w14:paraId="29D4F9C3" w14:textId="77777777" w:rsidR="00F5754C" w:rsidRPr="00EF4EDC" w:rsidRDefault="00565FAB">
      <w:pPr>
        <w:pStyle w:val="para0"/>
        <w:rPr>
          <w:rFonts w:ascii="Times New Roman" w:hAnsi="Times New Roman"/>
        </w:rPr>
      </w:pPr>
      <w:r w:rsidRPr="00EF4EDC">
        <w:rPr>
          <w:rFonts w:ascii="Times New Roman" w:hAnsi="Times New Roman"/>
        </w:rPr>
        <w:t xml:space="preserve">Our first and simple idea is to regard a pair of drug and medical condition as true if the medical condition is listed as a side effect in the </w:t>
      </w:r>
      <w:r w:rsidR="00CF5537">
        <w:rPr>
          <w:rFonts w:ascii="Times New Roman" w:hAnsi="Times New Roman"/>
        </w:rPr>
        <w:t>package insert</w:t>
      </w:r>
      <w:r w:rsidRPr="00EF4EDC">
        <w:rPr>
          <w:rFonts w:ascii="Times New Roman" w:hAnsi="Times New Roman"/>
        </w:rPr>
        <w:t xml:space="preserve"> of the drug. Conversely, we regard the pair as false if the medical condition is listed as an indication of the drug. All other pairs are discarded from labeled data set. However, this approach is not perfect. For example, “</w:t>
      </w:r>
      <w:r w:rsidRPr="00EF4EDC">
        <w:rPr>
          <w:rFonts w:ascii="Times New Roman" w:hAnsi="Times New Roman" w:hint="eastAsia"/>
        </w:rPr>
        <w:t>头晕</w:t>
      </w:r>
      <w:r w:rsidRPr="00EF4EDC">
        <w:rPr>
          <w:rFonts w:ascii="Times New Roman" w:hAnsi="Times New Roman"/>
        </w:rPr>
        <w:t>(dizzy</w:t>
      </w:r>
      <w:r w:rsidR="001E64AF">
        <w:rPr>
          <w:rFonts w:ascii="Times New Roman" w:hAnsi="Times New Roman"/>
        </w:rPr>
        <w:t>ness</w:t>
      </w:r>
      <w:r w:rsidRPr="00EF4EDC">
        <w:rPr>
          <w:rFonts w:ascii="Times New Roman" w:hAnsi="Times New Roman"/>
        </w:rPr>
        <w:t>)” is a known ADR for Betaloc, but sometimes in the real discussion it serves as an indication:</w:t>
      </w:r>
    </w:p>
    <w:p w14:paraId="6A7E6CDA" w14:textId="77777777" w:rsidR="00F5754C" w:rsidRPr="00EF4EDC" w:rsidRDefault="00565FAB">
      <w:pPr>
        <w:pStyle w:val="para0"/>
        <w:numPr>
          <w:ilvl w:val="0"/>
          <w:numId w:val="9"/>
        </w:numPr>
        <w:rPr>
          <w:rFonts w:ascii="Times New Roman" w:hAnsi="Times New Roman"/>
          <w:lang w:eastAsia="zh-CN"/>
        </w:rPr>
      </w:pPr>
      <w:r w:rsidRPr="00EF4EDC">
        <w:rPr>
          <w:rFonts w:ascii="Times New Roman" w:hAnsi="Times New Roman" w:hint="eastAsia"/>
          <w:lang w:eastAsia="zh-CN"/>
        </w:rPr>
        <w:t>突然感到</w:t>
      </w:r>
      <w:r w:rsidRPr="00EF4EDC">
        <w:rPr>
          <w:rFonts w:ascii="Times New Roman" w:hAnsi="Times New Roman" w:hint="eastAsia"/>
          <w:color w:val="FF0000"/>
          <w:lang w:eastAsia="zh-CN"/>
        </w:rPr>
        <w:t>头晕</w:t>
      </w:r>
      <w:r w:rsidRPr="00EF4EDC">
        <w:rPr>
          <w:rFonts w:ascii="Times New Roman" w:hAnsi="Times New Roman" w:hint="eastAsia"/>
          <w:lang w:eastAsia="zh-CN"/>
        </w:rPr>
        <w:t>心慌</w:t>
      </w:r>
      <w:r w:rsidRPr="00EF4EDC">
        <w:rPr>
          <w:rFonts w:ascii="Times New Roman" w:hAnsi="Times New Roman"/>
          <w:lang w:eastAsia="zh-CN"/>
        </w:rPr>
        <w:t>,</w:t>
      </w:r>
      <w:r w:rsidRPr="00EF4EDC">
        <w:rPr>
          <w:rFonts w:ascii="Times New Roman" w:hAnsi="Times New Roman" w:hint="eastAsia"/>
          <w:lang w:eastAsia="zh-CN"/>
        </w:rPr>
        <w:t>坐卧不安</w:t>
      </w:r>
      <w:r w:rsidRPr="00EF4EDC">
        <w:rPr>
          <w:rFonts w:ascii="Times New Roman" w:hAnsi="Times New Roman"/>
          <w:lang w:eastAsia="zh-CN"/>
        </w:rPr>
        <w:t>,</w:t>
      </w:r>
      <w:r w:rsidRPr="00EF4EDC">
        <w:rPr>
          <w:rFonts w:ascii="Times New Roman" w:hAnsi="Times New Roman" w:hint="eastAsia"/>
          <w:lang w:eastAsia="zh-CN"/>
        </w:rPr>
        <w:t>去医院检查血压</w:t>
      </w:r>
      <w:r w:rsidRPr="00EF4EDC">
        <w:rPr>
          <w:rFonts w:ascii="Times New Roman" w:hAnsi="Times New Roman"/>
          <w:lang w:eastAsia="zh-CN"/>
        </w:rPr>
        <w:t>160.100</w:t>
      </w:r>
      <w:r w:rsidRPr="00EF4EDC">
        <w:rPr>
          <w:rFonts w:ascii="Times New Roman" w:hAnsi="Times New Roman" w:hint="eastAsia"/>
          <w:lang w:eastAsia="zh-CN"/>
        </w:rPr>
        <w:t>心电图心动过速</w:t>
      </w:r>
      <w:r w:rsidRPr="00EF4EDC">
        <w:rPr>
          <w:rFonts w:ascii="Times New Roman" w:hAnsi="Times New Roman"/>
          <w:lang w:eastAsia="zh-CN"/>
        </w:rPr>
        <w:t>160</w:t>
      </w:r>
      <w:r w:rsidRPr="00EF4EDC">
        <w:rPr>
          <w:rFonts w:ascii="Times New Roman" w:hAnsi="Times New Roman" w:hint="eastAsia"/>
          <w:lang w:eastAsia="zh-CN"/>
        </w:rPr>
        <w:t>次</w:t>
      </w:r>
      <w:r w:rsidRPr="00EF4EDC">
        <w:rPr>
          <w:rFonts w:ascii="Times New Roman" w:hAnsi="Times New Roman"/>
          <w:lang w:eastAsia="zh-CN"/>
        </w:rPr>
        <w:t>,</w:t>
      </w:r>
      <w:r w:rsidRPr="00EF4EDC">
        <w:rPr>
          <w:rFonts w:ascii="Times New Roman" w:hAnsi="Times New Roman" w:hint="eastAsia"/>
          <w:lang w:eastAsia="zh-CN"/>
        </w:rPr>
        <w:t>开</w:t>
      </w:r>
      <w:r w:rsidRPr="00EF4EDC">
        <w:rPr>
          <w:rFonts w:ascii="Times New Roman" w:hAnsi="Times New Roman"/>
          <w:lang w:eastAsia="zh-CN"/>
        </w:rPr>
        <w:t xml:space="preserve"> </w:t>
      </w:r>
      <w:r w:rsidRPr="00EF4EDC">
        <w:rPr>
          <w:rFonts w:ascii="Times New Roman" w:hAnsi="Times New Roman" w:hint="eastAsia"/>
          <w:lang w:eastAsia="zh-CN"/>
        </w:rPr>
        <w:t>了</w:t>
      </w:r>
      <w:r w:rsidRPr="00EF4EDC">
        <w:rPr>
          <w:rFonts w:ascii="Times New Roman" w:hAnsi="Times New Roman" w:hint="eastAsia"/>
          <w:color w:val="FF0000"/>
          <w:lang w:eastAsia="zh-CN"/>
        </w:rPr>
        <w:t>倍他乐克</w:t>
      </w:r>
      <w:r w:rsidRPr="00EF4EDC">
        <w:rPr>
          <w:rFonts w:ascii="Times New Roman" w:hAnsi="Times New Roman"/>
          <w:color w:val="FF0000"/>
          <w:lang w:eastAsia="zh-CN"/>
        </w:rPr>
        <w:t xml:space="preserve">  </w:t>
      </w:r>
      <w:r w:rsidRPr="00EF4EDC">
        <w:rPr>
          <w:rFonts w:ascii="Times New Roman" w:hAnsi="Times New Roman"/>
          <w:color w:val="000000"/>
          <w:lang w:eastAsia="zh-CN"/>
        </w:rPr>
        <w:t xml:space="preserve">(Suddenly </w:t>
      </w:r>
      <w:r w:rsidR="004D0AE4">
        <w:rPr>
          <w:rFonts w:ascii="Times New Roman" w:hAnsi="Times New Roman"/>
          <w:color w:val="000000"/>
          <w:lang w:eastAsia="zh-CN"/>
        </w:rPr>
        <w:t xml:space="preserve">I </w:t>
      </w:r>
      <w:r w:rsidRPr="00EF4EDC">
        <w:rPr>
          <w:rFonts w:ascii="Times New Roman" w:hAnsi="Times New Roman"/>
          <w:color w:val="000000"/>
          <w:lang w:eastAsia="zh-CN"/>
        </w:rPr>
        <w:t xml:space="preserve">felt </w:t>
      </w:r>
      <w:r w:rsidRPr="00EF4EDC">
        <w:rPr>
          <w:rFonts w:ascii="Times New Roman" w:hAnsi="Times New Roman"/>
          <w:color w:val="FF0000"/>
          <w:lang w:eastAsia="zh-CN"/>
        </w:rPr>
        <w:t>dizzy</w:t>
      </w:r>
      <w:r w:rsidRPr="00EF4EDC">
        <w:rPr>
          <w:rFonts w:ascii="Times New Roman" w:hAnsi="Times New Roman"/>
          <w:color w:val="000000"/>
          <w:lang w:eastAsia="zh-CN"/>
        </w:rPr>
        <w:t xml:space="preserve"> and flustered, restless, </w:t>
      </w:r>
      <w:r w:rsidR="004D0AE4">
        <w:rPr>
          <w:rFonts w:ascii="Times New Roman" w:hAnsi="Times New Roman"/>
          <w:color w:val="000000"/>
          <w:lang w:eastAsia="zh-CN"/>
        </w:rPr>
        <w:t xml:space="preserve">my </w:t>
      </w:r>
      <w:r w:rsidRPr="00EF4EDC">
        <w:rPr>
          <w:rFonts w:ascii="Times New Roman" w:hAnsi="Times New Roman"/>
          <w:color w:val="000000"/>
          <w:lang w:eastAsia="zh-CN"/>
        </w:rPr>
        <w:t xml:space="preserve">blood pressure </w:t>
      </w:r>
      <w:r w:rsidR="004D0AE4">
        <w:rPr>
          <w:rFonts w:ascii="Times New Roman" w:hAnsi="Times New Roman"/>
          <w:color w:val="000000"/>
          <w:lang w:eastAsia="zh-CN"/>
        </w:rPr>
        <w:t xml:space="preserve">was </w:t>
      </w:r>
      <w:r w:rsidRPr="00EF4EDC">
        <w:rPr>
          <w:rFonts w:ascii="Times New Roman" w:hAnsi="Times New Roman"/>
          <w:color w:val="000000"/>
          <w:lang w:eastAsia="zh-CN"/>
        </w:rPr>
        <w:t>at 160/100</w:t>
      </w:r>
      <w:r w:rsidR="004D0AE4">
        <w:rPr>
          <w:rFonts w:ascii="Times New Roman" w:hAnsi="Times New Roman"/>
          <w:color w:val="000000"/>
          <w:lang w:eastAsia="zh-CN"/>
        </w:rPr>
        <w:t xml:space="preserve"> and</w:t>
      </w:r>
      <w:r w:rsidRPr="00EF4EDC">
        <w:rPr>
          <w:rFonts w:ascii="Times New Roman" w:hAnsi="Times New Roman"/>
          <w:color w:val="000000"/>
          <w:lang w:eastAsia="zh-CN"/>
        </w:rPr>
        <w:t xml:space="preserve">tachycardia electrocardiogram </w:t>
      </w:r>
      <w:r w:rsidR="004D0AE4">
        <w:rPr>
          <w:rFonts w:ascii="Times New Roman" w:hAnsi="Times New Roman"/>
          <w:color w:val="000000"/>
          <w:lang w:eastAsia="zh-CN"/>
        </w:rPr>
        <w:t xml:space="preserve">was at </w:t>
      </w:r>
      <w:r w:rsidRPr="00EF4EDC">
        <w:rPr>
          <w:rFonts w:ascii="Times New Roman" w:hAnsi="Times New Roman"/>
          <w:color w:val="000000"/>
          <w:lang w:eastAsia="zh-CN"/>
        </w:rPr>
        <w:t xml:space="preserve">160 times, and </w:t>
      </w:r>
      <w:r w:rsidR="004D0AE4">
        <w:rPr>
          <w:rFonts w:ascii="Times New Roman" w:hAnsi="Times New Roman"/>
          <w:color w:val="000000"/>
          <w:lang w:eastAsia="zh-CN"/>
        </w:rPr>
        <w:t>I</w:t>
      </w:r>
      <w:r w:rsidRPr="00EF4EDC">
        <w:rPr>
          <w:rFonts w:ascii="Times New Roman" w:hAnsi="Times New Roman"/>
          <w:color w:val="000000"/>
          <w:lang w:eastAsia="zh-CN"/>
        </w:rPr>
        <w:t xml:space="preserve">was given </w:t>
      </w:r>
      <w:r w:rsidRPr="00EF4EDC">
        <w:rPr>
          <w:rFonts w:ascii="Times New Roman" w:hAnsi="Times New Roman"/>
          <w:color w:val="FF0000"/>
          <w:lang w:eastAsia="zh-CN"/>
        </w:rPr>
        <w:t>Betaloc</w:t>
      </w:r>
      <w:r w:rsidRPr="00EF4EDC">
        <w:rPr>
          <w:rFonts w:ascii="Times New Roman" w:hAnsi="Times New Roman"/>
          <w:color w:val="000000"/>
          <w:lang w:eastAsia="zh-CN"/>
        </w:rPr>
        <w:t>)</w:t>
      </w:r>
    </w:p>
    <w:p w14:paraId="0F22DE2F" w14:textId="77777777" w:rsidR="00F5754C" w:rsidRPr="00EF4EDC" w:rsidRDefault="00565FAB">
      <w:pPr>
        <w:pStyle w:val="para0"/>
        <w:ind w:firstLine="0"/>
        <w:rPr>
          <w:rFonts w:ascii="Times New Roman" w:hAnsi="Times New Roman"/>
          <w:lang w:eastAsia="zh-CN"/>
        </w:rPr>
      </w:pPr>
      <w:r w:rsidRPr="00EF4EDC">
        <w:rPr>
          <w:rFonts w:ascii="Times New Roman" w:hAnsi="Times New Roman"/>
          <w:lang w:eastAsia="zh-CN"/>
        </w:rPr>
        <w:t>And “</w:t>
      </w:r>
      <w:r w:rsidRPr="00EF4EDC">
        <w:rPr>
          <w:rFonts w:ascii="Times New Roman" w:hAnsi="Times New Roman" w:hint="eastAsia"/>
          <w:lang w:eastAsia="zh-CN"/>
        </w:rPr>
        <w:t>房颤</w:t>
      </w:r>
      <w:r w:rsidRPr="00EF4EDC">
        <w:rPr>
          <w:rFonts w:ascii="Times New Roman" w:hAnsi="Times New Roman"/>
          <w:lang w:eastAsia="zh-CN"/>
        </w:rPr>
        <w:t>(atrial fibrillation)” is an indication for Betaloc, but sometimes it is reported as if it’s a side effect:</w:t>
      </w:r>
    </w:p>
    <w:p w14:paraId="47B275A2" w14:textId="77777777" w:rsidR="00F5754C" w:rsidRPr="00EF4EDC" w:rsidRDefault="00565FAB">
      <w:pPr>
        <w:numPr>
          <w:ilvl w:val="0"/>
          <w:numId w:val="9"/>
        </w:numPr>
        <w:rPr>
          <w:rFonts w:ascii="Times New Roman" w:hAnsi="Times New Roman" w:cs="Times New Roman"/>
          <w:sz w:val="16"/>
          <w:szCs w:val="16"/>
          <w:lang w:eastAsia="zh-CN"/>
        </w:rPr>
      </w:pPr>
      <w:r w:rsidRPr="00EF4EDC">
        <w:rPr>
          <w:rFonts w:ascii="Times New Roman" w:hAnsi="Times New Roman" w:cs="Times New Roman" w:hint="eastAsia"/>
          <w:sz w:val="16"/>
          <w:szCs w:val="16"/>
          <w:lang w:eastAsia="zh-CN"/>
        </w:rPr>
        <w:t>后根据医嘱，可达龙减至</w:t>
      </w:r>
      <w:r w:rsidRPr="00EF4EDC">
        <w:rPr>
          <w:rFonts w:ascii="Times New Roman" w:hAnsi="Times New Roman" w:cs="Times New Roman"/>
          <w:sz w:val="16"/>
          <w:szCs w:val="16"/>
          <w:lang w:eastAsia="zh-CN"/>
        </w:rPr>
        <w:t>1/4</w:t>
      </w:r>
      <w:r w:rsidRPr="00EF4EDC">
        <w:rPr>
          <w:rFonts w:ascii="Times New Roman" w:hAnsi="Times New Roman" w:cs="Times New Roman" w:hint="eastAsia"/>
          <w:sz w:val="16"/>
          <w:szCs w:val="16"/>
          <w:lang w:eastAsia="zh-CN"/>
        </w:rPr>
        <w:t>片每天，加服</w:t>
      </w:r>
      <w:r w:rsidRPr="00EF4EDC">
        <w:rPr>
          <w:rFonts w:ascii="Times New Roman" w:hAnsi="Times New Roman" w:cs="Times New Roman" w:hint="eastAsia"/>
          <w:color w:val="FF0000"/>
          <w:sz w:val="16"/>
          <w:szCs w:val="16"/>
          <w:lang w:eastAsia="zh-CN"/>
        </w:rPr>
        <w:t>倍他乐克</w:t>
      </w:r>
      <w:r w:rsidRPr="00EF4EDC">
        <w:rPr>
          <w:rFonts w:ascii="Times New Roman" w:hAnsi="Times New Roman" w:cs="Times New Roman" w:hint="eastAsia"/>
          <w:sz w:val="16"/>
          <w:szCs w:val="16"/>
          <w:lang w:eastAsia="zh-CN"/>
        </w:rPr>
        <w:t>缓释片一片。一段时间后出现</w:t>
      </w:r>
      <w:r w:rsidRPr="00EF4EDC">
        <w:rPr>
          <w:rFonts w:ascii="Times New Roman" w:hAnsi="Times New Roman" w:cs="Times New Roman" w:hint="eastAsia"/>
          <w:color w:val="FF0000"/>
          <w:sz w:val="16"/>
          <w:szCs w:val="16"/>
          <w:lang w:eastAsia="zh-CN"/>
        </w:rPr>
        <w:t>房颤</w:t>
      </w:r>
      <w:r w:rsidRPr="00EF4EDC">
        <w:rPr>
          <w:rFonts w:ascii="Times New Roman" w:hAnsi="Times New Roman" w:cs="Times New Roman"/>
          <w:color w:val="FF0000"/>
          <w:sz w:val="16"/>
          <w:szCs w:val="16"/>
          <w:lang w:eastAsia="zh-CN"/>
        </w:rPr>
        <w:t xml:space="preserve"> </w:t>
      </w:r>
      <w:r w:rsidRPr="00EF4EDC">
        <w:rPr>
          <w:rFonts w:ascii="Times New Roman" w:hAnsi="Times New Roman" w:cs="Times New Roman"/>
          <w:color w:val="000000"/>
          <w:sz w:val="16"/>
          <w:szCs w:val="16"/>
          <w:lang w:eastAsia="zh-CN"/>
        </w:rPr>
        <w:t xml:space="preserve">(According to </w:t>
      </w:r>
      <w:r w:rsidR="004D0AE4">
        <w:rPr>
          <w:rFonts w:ascii="Times New Roman" w:hAnsi="Times New Roman" w:cs="Times New Roman"/>
          <w:color w:val="000000"/>
          <w:sz w:val="16"/>
          <w:szCs w:val="16"/>
          <w:lang w:eastAsia="zh-CN"/>
        </w:rPr>
        <w:t xml:space="preserve">the </w:t>
      </w:r>
      <w:r w:rsidRPr="00EF4EDC">
        <w:rPr>
          <w:rFonts w:ascii="Times New Roman" w:hAnsi="Times New Roman" w:cs="Times New Roman"/>
          <w:color w:val="000000"/>
          <w:sz w:val="16"/>
          <w:szCs w:val="16"/>
          <w:lang w:eastAsia="zh-CN"/>
        </w:rPr>
        <w:t>doctor’s advice, Cordarone</w:t>
      </w:r>
      <w:r w:rsidR="004D0AE4">
        <w:rPr>
          <w:rFonts w:ascii="Times New Roman" w:hAnsi="Times New Roman" w:cs="Times New Roman"/>
          <w:color w:val="000000"/>
          <w:sz w:val="16"/>
          <w:szCs w:val="16"/>
          <w:lang w:eastAsia="zh-CN"/>
        </w:rPr>
        <w:t xml:space="preserve"> </w:t>
      </w:r>
      <w:r w:rsidR="00757B9C">
        <w:rPr>
          <w:rFonts w:ascii="Times New Roman" w:hAnsi="Times New Roman" w:cs="Times New Roman"/>
          <w:color w:val="000000"/>
          <w:sz w:val="16"/>
          <w:szCs w:val="16"/>
          <w:lang w:eastAsia="zh-CN"/>
        </w:rPr>
        <w:t>was</w:t>
      </w:r>
      <w:r w:rsidRPr="00EF4EDC">
        <w:rPr>
          <w:rFonts w:ascii="Times New Roman" w:hAnsi="Times New Roman" w:cs="Times New Roman"/>
          <w:color w:val="000000"/>
          <w:sz w:val="16"/>
          <w:szCs w:val="16"/>
          <w:lang w:eastAsia="zh-CN"/>
        </w:rPr>
        <w:t xml:space="preserve"> reduced to 1/4 tablets per day, plus one tablet of Betaloc (slow release). Atrial fibrillation occur</w:t>
      </w:r>
      <w:r w:rsidR="00757B9C">
        <w:rPr>
          <w:rFonts w:ascii="Times New Roman" w:hAnsi="Times New Roman" w:cs="Times New Roman"/>
          <w:color w:val="000000"/>
          <w:sz w:val="16"/>
          <w:szCs w:val="16"/>
          <w:lang w:eastAsia="zh-CN"/>
        </w:rPr>
        <w:t>red</w:t>
      </w:r>
      <w:r w:rsidRPr="00EF4EDC">
        <w:rPr>
          <w:rFonts w:ascii="Times New Roman" w:hAnsi="Times New Roman" w:cs="Times New Roman"/>
          <w:color w:val="000000"/>
          <w:sz w:val="16"/>
          <w:szCs w:val="16"/>
          <w:lang w:eastAsia="zh-CN"/>
        </w:rPr>
        <w:t xml:space="preserve"> after a period of time)</w:t>
      </w:r>
    </w:p>
    <w:p w14:paraId="2457A969" w14:textId="77777777" w:rsidR="00F5754C" w:rsidRPr="00EF4EDC" w:rsidRDefault="00565FAB">
      <w:pPr>
        <w:pStyle w:val="para0"/>
        <w:rPr>
          <w:rFonts w:ascii="Times New Roman" w:hAnsi="Times New Roman"/>
        </w:rPr>
      </w:pPr>
      <w:r w:rsidRPr="00EF4EDC">
        <w:rPr>
          <w:rFonts w:ascii="Times New Roman" w:hAnsi="Times New Roman"/>
        </w:rPr>
        <w:lastRenderedPageBreak/>
        <w:t>Because the actual situation arising from patients experience may be more complicated than specified on the</w:t>
      </w:r>
      <w:r w:rsidR="002C4523">
        <w:rPr>
          <w:rFonts w:ascii="Times New Roman" w:hAnsi="Times New Roman"/>
        </w:rPr>
        <w:t xml:space="preserve"> insert</w:t>
      </w:r>
      <w:r w:rsidRPr="00EF4EDC">
        <w:rPr>
          <w:rFonts w:ascii="Times New Roman" w:hAnsi="Times New Roman"/>
        </w:rPr>
        <w:t>, we adopt a semi-supervised approach instead. We first manually label 400 sentences</w:t>
      </w:r>
      <w:r w:rsidR="002C4523">
        <w:rPr>
          <w:rFonts w:ascii="Times New Roman" w:hAnsi="Times New Roman"/>
        </w:rPr>
        <w:t xml:space="preserve">, from which we extract </w:t>
      </w:r>
      <w:r w:rsidRPr="00EF4EDC">
        <w:rPr>
          <w:rFonts w:ascii="Times New Roman" w:hAnsi="Times New Roman"/>
        </w:rPr>
        <w:t xml:space="preserve">211 positive </w:t>
      </w:r>
      <w:r w:rsidR="002C4523">
        <w:rPr>
          <w:rFonts w:ascii="Times New Roman" w:hAnsi="Times New Roman"/>
        </w:rPr>
        <w:t>pairs</w:t>
      </w:r>
      <w:r w:rsidR="002C4523" w:rsidRPr="00EF4EDC">
        <w:rPr>
          <w:rFonts w:ascii="Times New Roman" w:hAnsi="Times New Roman"/>
        </w:rPr>
        <w:t xml:space="preserve"> </w:t>
      </w:r>
      <w:r w:rsidRPr="00EF4EDC">
        <w:rPr>
          <w:rFonts w:ascii="Times New Roman" w:hAnsi="Times New Roman"/>
        </w:rPr>
        <w:t xml:space="preserve">and 211 </w:t>
      </w:r>
      <w:r w:rsidR="002C4523">
        <w:rPr>
          <w:rFonts w:ascii="Times New Roman" w:hAnsi="Times New Roman"/>
        </w:rPr>
        <w:t>negative pairs</w:t>
      </w:r>
      <w:r w:rsidRPr="00EF4EDC">
        <w:rPr>
          <w:rFonts w:ascii="Times New Roman" w:hAnsi="Times New Roman"/>
        </w:rPr>
        <w:t xml:space="preserve">. We then train a simple SVM classifier using this small training set and use the classifier to predict all the sentences in the corpus. The features used are discussed at </w:t>
      </w:r>
      <w:r w:rsidRPr="00EF4EDC">
        <w:rPr>
          <w:rFonts w:ascii="Times New Roman" w:hAnsi="Times New Roman"/>
          <w:i/>
          <w:iCs/>
        </w:rPr>
        <w:t>Features extraction</w:t>
      </w:r>
      <w:r w:rsidRPr="00EF4EDC">
        <w:rPr>
          <w:rFonts w:ascii="Times New Roman" w:hAnsi="Times New Roman"/>
        </w:rPr>
        <w:t xml:space="preserve"> </w:t>
      </w:r>
      <w:r w:rsidR="006D4E0B">
        <w:rPr>
          <w:rFonts w:ascii="Times New Roman" w:hAnsi="Times New Roman"/>
        </w:rPr>
        <w:t>section below</w:t>
      </w:r>
      <w:r w:rsidR="00C56B16">
        <w:rPr>
          <w:rFonts w:ascii="Times New Roman" w:hAnsi="Times New Roman"/>
        </w:rPr>
        <w:t>.</w:t>
      </w:r>
      <w:r w:rsidR="00C56B16" w:rsidRPr="00EF4EDC">
        <w:rPr>
          <w:rFonts w:ascii="Times New Roman" w:hAnsi="Times New Roman"/>
        </w:rPr>
        <w:t xml:space="preserve"> </w:t>
      </w:r>
      <w:r w:rsidR="002C4523">
        <w:rPr>
          <w:rFonts w:ascii="Times New Roman" w:hAnsi="Times New Roman"/>
        </w:rPr>
        <w:t>I</w:t>
      </w:r>
      <w:r w:rsidR="002C4523" w:rsidRPr="00EF4EDC">
        <w:rPr>
          <w:rFonts w:ascii="Times New Roman" w:hAnsi="Times New Roman"/>
        </w:rPr>
        <w:t>t is</w:t>
      </w:r>
      <w:r w:rsidRPr="00EF4EDC">
        <w:rPr>
          <w:rFonts w:ascii="Times New Roman" w:hAnsi="Times New Roman"/>
        </w:rPr>
        <w:t xml:space="preserve"> the same as those for our final classifier, but with more training data we can cover more unseen token</w:t>
      </w:r>
      <w:r w:rsidR="0063459C">
        <w:rPr>
          <w:rFonts w:ascii="Times New Roman" w:hAnsi="Times New Roman"/>
        </w:rPr>
        <w:t>s</w:t>
      </w:r>
      <w:r w:rsidRPr="00EF4EDC">
        <w:rPr>
          <w:rFonts w:ascii="Times New Roman" w:hAnsi="Times New Roman"/>
        </w:rPr>
        <w:t xml:space="preserve">. If the classifier predicts a sentence to be positive, and the medical condition is a known ADR for the drug according to the manual, </w:t>
      </w:r>
      <w:r w:rsidR="00757B9C">
        <w:rPr>
          <w:rFonts w:ascii="Times New Roman" w:hAnsi="Times New Roman"/>
        </w:rPr>
        <w:t xml:space="preserve">we </w:t>
      </w:r>
      <w:r w:rsidRPr="00EF4EDC">
        <w:rPr>
          <w:rFonts w:ascii="Times New Roman" w:hAnsi="Times New Roman"/>
        </w:rPr>
        <w:t>mark this sentence as a positive training instance. If a s</w:t>
      </w:r>
      <w:r w:rsidR="002124A3">
        <w:rPr>
          <w:rFonts w:ascii="Times New Roman" w:hAnsi="Times New Roman"/>
        </w:rPr>
        <w:t>e</w:t>
      </w:r>
      <w:r w:rsidRPr="00EF4EDC">
        <w:rPr>
          <w:rFonts w:ascii="Times New Roman" w:hAnsi="Times New Roman"/>
        </w:rPr>
        <w:t xml:space="preserve">ntence is predicted to be negative, and the condition in that sentence is a known indication of the drug, then </w:t>
      </w:r>
      <w:r w:rsidR="00757B9C">
        <w:rPr>
          <w:rFonts w:ascii="Times New Roman" w:hAnsi="Times New Roman"/>
        </w:rPr>
        <w:t xml:space="preserve">we </w:t>
      </w:r>
      <w:r w:rsidRPr="00EF4EDC">
        <w:rPr>
          <w:rFonts w:ascii="Times New Roman" w:hAnsi="Times New Roman"/>
        </w:rPr>
        <w:t>mark this sentence as a negative training instance.</w:t>
      </w:r>
    </w:p>
    <w:p w14:paraId="520AE7A7" w14:textId="77777777" w:rsidR="00F5754C" w:rsidRPr="00EF4EDC" w:rsidRDefault="00565FAB">
      <w:pPr>
        <w:pStyle w:val="para0"/>
        <w:rPr>
          <w:rFonts w:ascii="Times New Roman" w:hAnsi="Times New Roman"/>
        </w:rPr>
      </w:pPr>
      <w:r w:rsidRPr="00EF4EDC">
        <w:rPr>
          <w:rFonts w:ascii="Times New Roman" w:hAnsi="Times New Roman"/>
        </w:rPr>
        <w:t xml:space="preserve">With little manual effort, we </w:t>
      </w:r>
      <w:r w:rsidR="008E6A80">
        <w:rPr>
          <w:rFonts w:ascii="Times New Roman" w:hAnsi="Times New Roman"/>
        </w:rPr>
        <w:t xml:space="preserve">have </w:t>
      </w:r>
      <w:r w:rsidRPr="00EF4EDC">
        <w:rPr>
          <w:rFonts w:ascii="Times New Roman" w:hAnsi="Times New Roman"/>
        </w:rPr>
        <w:t>now obtain</w:t>
      </w:r>
      <w:r w:rsidR="008E6A80">
        <w:rPr>
          <w:rFonts w:ascii="Times New Roman" w:hAnsi="Times New Roman"/>
        </w:rPr>
        <w:t>ed</w:t>
      </w:r>
      <w:r w:rsidRPr="00EF4EDC">
        <w:rPr>
          <w:rFonts w:ascii="Times New Roman" w:hAnsi="Times New Roman"/>
        </w:rPr>
        <w:t xml:space="preserve"> </w:t>
      </w:r>
      <w:r w:rsidR="00757B9C">
        <w:rPr>
          <w:rFonts w:ascii="Times New Roman" w:hAnsi="Times New Roman"/>
        </w:rPr>
        <w:t xml:space="preserve">a </w:t>
      </w:r>
      <w:r w:rsidRPr="00EF4EDC">
        <w:rPr>
          <w:rFonts w:ascii="Times New Roman" w:hAnsi="Times New Roman"/>
        </w:rPr>
        <w:t xml:space="preserve">much larger </w:t>
      </w:r>
      <w:r w:rsidR="009230CD">
        <w:rPr>
          <w:rFonts w:ascii="Times New Roman" w:hAnsi="Times New Roman"/>
        </w:rPr>
        <w:t>set</w:t>
      </w:r>
      <w:r w:rsidR="009230CD" w:rsidRPr="00EF4EDC">
        <w:rPr>
          <w:rFonts w:ascii="Times New Roman" w:hAnsi="Times New Roman"/>
        </w:rPr>
        <w:t xml:space="preserve"> </w:t>
      </w:r>
      <w:r w:rsidRPr="00EF4EDC">
        <w:rPr>
          <w:rFonts w:ascii="Times New Roman" w:hAnsi="Times New Roman"/>
        </w:rPr>
        <w:t xml:space="preserve">of positive and negative training data --- 17,382 training instances in total. By manual </w:t>
      </w:r>
      <w:r w:rsidR="00273116">
        <w:rPr>
          <w:rFonts w:ascii="Times New Roman" w:hAnsi="Times New Roman"/>
        </w:rPr>
        <w:t>validation</w:t>
      </w:r>
      <w:r w:rsidRPr="00EF4EDC">
        <w:rPr>
          <w:rFonts w:ascii="Times New Roman" w:hAnsi="Times New Roman"/>
        </w:rPr>
        <w:t>, the accuracy of automatic labeling is 92%.</w:t>
      </w:r>
    </w:p>
    <w:p w14:paraId="0765C897" w14:textId="77777777" w:rsidR="00F5754C" w:rsidRPr="00EF4EDC" w:rsidRDefault="00565FAB">
      <w:pPr>
        <w:pStyle w:val="3"/>
        <w:rPr>
          <w:rFonts w:ascii="Times New Roman" w:hAnsi="Times New Roman"/>
        </w:rPr>
      </w:pPr>
      <w:r w:rsidRPr="00EF4EDC">
        <w:rPr>
          <w:rFonts w:ascii="Times New Roman" w:hAnsi="Times New Roman"/>
        </w:rPr>
        <w:t>Features extraction</w:t>
      </w:r>
    </w:p>
    <w:p w14:paraId="66CCF0F1" w14:textId="77777777" w:rsidR="00F5754C" w:rsidRPr="00EF4EDC" w:rsidRDefault="00565FAB">
      <w:pPr>
        <w:pStyle w:val="para-first"/>
        <w:rPr>
          <w:rFonts w:ascii="Times New Roman" w:hAnsi="Times New Roman"/>
        </w:rPr>
      </w:pPr>
      <w:r w:rsidRPr="00EF4EDC">
        <w:rPr>
          <w:rFonts w:ascii="Times New Roman" w:hAnsi="Times New Roman"/>
        </w:rPr>
        <w:t>Our main evidence classifier extracts the following features, after parsing the evidence sentences into dependency tree</w:t>
      </w:r>
      <w:r w:rsidR="00DF46CD">
        <w:rPr>
          <w:rFonts w:ascii="Times New Roman" w:hAnsi="Times New Roman"/>
        </w:rPr>
        <w:t xml:space="preserve"> (Chang et al., 2009)</w:t>
      </w:r>
      <w:r w:rsidRPr="00EF4EDC">
        <w:rPr>
          <w:rFonts w:ascii="Times New Roman" w:hAnsi="Times New Roman"/>
        </w:rPr>
        <w:t>:</w:t>
      </w:r>
    </w:p>
    <w:p w14:paraId="5F442E35"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drugs, e.g. “</w:t>
      </w:r>
      <w:r w:rsidRPr="00EF4EDC">
        <w:rPr>
          <w:rFonts w:ascii="Times New Roman" w:eastAsia="宋体" w:hAnsi="Times New Roman" w:hint="eastAsia"/>
        </w:rPr>
        <w:t>服用</w:t>
      </w:r>
      <w:r w:rsidRPr="00EF4EDC">
        <w:rPr>
          <w:rFonts w:ascii="Times New Roman" w:hAnsi="Times New Roman"/>
        </w:rPr>
        <w:t>(take)” in “</w:t>
      </w:r>
      <w:r w:rsidRPr="00EF4EDC">
        <w:rPr>
          <w:rFonts w:ascii="Times New Roman" w:eastAsia="宋体" w:hAnsi="Times New Roman" w:hint="eastAsia"/>
        </w:rPr>
        <w:t>服用倍他乐克</w:t>
      </w:r>
      <w:r w:rsidRPr="00EF4EDC">
        <w:rPr>
          <w:rFonts w:ascii="Times New Roman" w:hAnsi="Times New Roman"/>
        </w:rPr>
        <w:t xml:space="preserve">(take </w:t>
      </w:r>
      <w:r w:rsidR="007B54A9" w:rsidRPr="00EF4EDC">
        <w:rPr>
          <w:rFonts w:ascii="Times New Roman" w:hAnsi="Times New Roman"/>
        </w:rPr>
        <w:t>B</w:t>
      </w:r>
      <w:r w:rsidR="007B54A9">
        <w:rPr>
          <w:rFonts w:ascii="Times New Roman" w:hAnsi="Times New Roman"/>
        </w:rPr>
        <w:t>e</w:t>
      </w:r>
      <w:r w:rsidR="007B54A9" w:rsidRPr="00EF4EDC">
        <w:rPr>
          <w:rFonts w:ascii="Times New Roman" w:hAnsi="Times New Roman"/>
        </w:rPr>
        <w:t>taloc</w:t>
      </w:r>
      <w:r w:rsidRPr="00EF4EDC">
        <w:rPr>
          <w:rFonts w:ascii="Times New Roman" w:hAnsi="Times New Roman"/>
        </w:rPr>
        <w:t>)”;</w:t>
      </w:r>
    </w:p>
    <w:p w14:paraId="55AD8D3B"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conditions, e.g. “</w:t>
      </w:r>
      <w:r w:rsidRPr="00EF4EDC">
        <w:rPr>
          <w:rFonts w:ascii="Times New Roman" w:eastAsia="宋体" w:hAnsi="Times New Roman" w:hint="eastAsia"/>
        </w:rPr>
        <w:t>感到</w:t>
      </w:r>
      <w:r w:rsidRPr="00EF4EDC">
        <w:rPr>
          <w:rFonts w:ascii="Times New Roman" w:hAnsi="Times New Roman"/>
        </w:rPr>
        <w:t>(feel)” in “</w:t>
      </w:r>
      <w:r w:rsidR="00F02381" w:rsidRPr="00EF4EDC">
        <w:rPr>
          <w:rFonts w:ascii="Times New Roman" w:eastAsia="宋体" w:hAnsi="Times New Roman" w:hint="eastAsia"/>
        </w:rPr>
        <w:t>感到头</w:t>
      </w:r>
      <w:r w:rsidR="00F02381">
        <w:rPr>
          <w:rFonts w:ascii="Times New Roman" w:eastAsia="宋体" w:hAnsi="Times New Roman" w:hint="eastAsia"/>
          <w:lang w:eastAsia="zh-CN"/>
        </w:rPr>
        <w:t>晕</w:t>
      </w:r>
      <w:r w:rsidRPr="00EF4EDC">
        <w:rPr>
          <w:rFonts w:ascii="Times New Roman" w:hAnsi="Times New Roman"/>
        </w:rPr>
        <w:t xml:space="preserve">(feel </w:t>
      </w:r>
      <w:r w:rsidR="00F02381">
        <w:rPr>
          <w:rFonts w:ascii="Times New Roman" w:eastAsia="宋体" w:hAnsi="Times New Roman" w:hint="eastAsia"/>
          <w:lang w:eastAsia="zh-CN"/>
        </w:rPr>
        <w:t>dizzy</w:t>
      </w:r>
      <w:r w:rsidRPr="00EF4EDC">
        <w:rPr>
          <w:rFonts w:ascii="Times New Roman" w:hAnsi="Times New Roman"/>
        </w:rPr>
        <w:t>)”;</w:t>
      </w:r>
    </w:p>
    <w:p w14:paraId="7E0FF270"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Verbs after the conditions, e.g. “</w:t>
      </w:r>
      <w:r w:rsidRPr="00EF4EDC">
        <w:rPr>
          <w:rFonts w:ascii="Times New Roman" w:eastAsia="宋体" w:hAnsi="Times New Roman" w:hint="eastAsia"/>
        </w:rPr>
        <w:t>好转</w:t>
      </w:r>
      <w:r w:rsidRPr="00EF4EDC">
        <w:rPr>
          <w:rFonts w:ascii="Times New Roman" w:hAnsi="Times New Roman"/>
        </w:rPr>
        <w:t>(improved)” in “</w:t>
      </w:r>
      <w:r w:rsidRPr="00EF4EDC">
        <w:rPr>
          <w:rFonts w:ascii="Times New Roman" w:eastAsia="宋体" w:hAnsi="Times New Roman" w:hint="eastAsia"/>
        </w:rPr>
        <w:t>头疼好转</w:t>
      </w:r>
      <w:r w:rsidRPr="00EF4EDC">
        <w:rPr>
          <w:rFonts w:ascii="Times New Roman" w:hAnsi="Times New Roman"/>
        </w:rPr>
        <w:t>(headache improved)”;</w:t>
      </w:r>
    </w:p>
    <w:p w14:paraId="44D4A301"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Preposition, conjunction and noun of locality, e.g. “</w:t>
      </w:r>
      <w:r w:rsidRPr="00EF4EDC">
        <w:rPr>
          <w:rFonts w:ascii="Times New Roman" w:eastAsia="宋体" w:hAnsi="Times New Roman" w:hint="eastAsia"/>
        </w:rPr>
        <w:t>因为</w:t>
      </w:r>
      <w:r w:rsidRPr="00EF4EDC">
        <w:rPr>
          <w:rFonts w:ascii="Times New Roman" w:hAnsi="Times New Roman"/>
        </w:rPr>
        <w:t>(because of)” in “</w:t>
      </w:r>
      <w:r w:rsidRPr="00EF4EDC">
        <w:rPr>
          <w:rFonts w:ascii="Times New Roman" w:eastAsia="宋体" w:hAnsi="Times New Roman" w:hint="eastAsia"/>
        </w:rPr>
        <w:t>因为头疼</w:t>
      </w:r>
      <w:r w:rsidRPr="00EF4EDC">
        <w:rPr>
          <w:rFonts w:ascii="Times New Roman" w:hAnsi="Times New Roman"/>
        </w:rPr>
        <w:t>(because of headaches)” and “</w:t>
      </w:r>
      <w:r w:rsidRPr="00EF4EDC">
        <w:rPr>
          <w:rFonts w:ascii="Times New Roman" w:eastAsia="宋体" w:hAnsi="Times New Roman" w:hint="eastAsia"/>
        </w:rPr>
        <w:t>后</w:t>
      </w:r>
      <w:r w:rsidRPr="00EF4EDC">
        <w:rPr>
          <w:rFonts w:ascii="Times New Roman" w:hAnsi="Times New Roman"/>
        </w:rPr>
        <w:t>(after)” in “</w:t>
      </w:r>
      <w:r w:rsidRPr="00EF4EDC">
        <w:rPr>
          <w:rFonts w:ascii="Times New Roman" w:eastAsia="宋体" w:hAnsi="Times New Roman" w:hint="eastAsia"/>
        </w:rPr>
        <w:t>服用倍他乐克后</w:t>
      </w:r>
      <w:r w:rsidRPr="00EF4EDC">
        <w:rPr>
          <w:rFonts w:ascii="Times New Roman" w:hAnsi="Times New Roman"/>
        </w:rPr>
        <w:t xml:space="preserve">(after taking </w:t>
      </w:r>
      <w:r w:rsidR="00966CDB" w:rsidRPr="00EF4EDC">
        <w:rPr>
          <w:rFonts w:ascii="Times New Roman" w:hAnsi="Times New Roman"/>
        </w:rPr>
        <w:t>B</w:t>
      </w:r>
      <w:r w:rsidR="00966CDB">
        <w:rPr>
          <w:rFonts w:ascii="Times New Roman" w:eastAsia="宋体" w:hAnsi="Times New Roman" w:hint="eastAsia"/>
          <w:lang w:eastAsia="zh-CN"/>
        </w:rPr>
        <w:t>e</w:t>
      </w:r>
      <w:r w:rsidR="00966CDB" w:rsidRPr="00EF4EDC">
        <w:rPr>
          <w:rFonts w:ascii="Times New Roman" w:hAnsi="Times New Roman"/>
        </w:rPr>
        <w:t>taloc</w:t>
      </w:r>
      <w:r w:rsidRPr="00EF4EDC">
        <w:rPr>
          <w:rFonts w:ascii="Times New Roman" w:hAnsi="Times New Roman"/>
        </w:rPr>
        <w:t>)”;</w:t>
      </w:r>
    </w:p>
    <w:p w14:paraId="2C7E41FE"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Punctuation that surround drugs and conditions;</w:t>
      </w:r>
    </w:p>
    <w:p w14:paraId="02B684F2"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 xml:space="preserve">The number of other drugs and other conditions between the drug and condition </w:t>
      </w:r>
      <w:r w:rsidR="009F3A8C">
        <w:rPr>
          <w:rFonts w:ascii="Times New Roman" w:eastAsia="宋体" w:hAnsi="Times New Roman" w:hint="eastAsia"/>
          <w:lang w:eastAsia="zh-CN"/>
        </w:rPr>
        <w:t>of interest</w:t>
      </w:r>
      <w:r w:rsidRPr="00EF4EDC">
        <w:rPr>
          <w:rFonts w:ascii="Times New Roman" w:hAnsi="Times New Roman"/>
        </w:rPr>
        <w:t>;</w:t>
      </w:r>
    </w:p>
    <w:p w14:paraId="2F16D8F5"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A Boolean value that indicates whether condition appears in front of the drug or not.</w:t>
      </w:r>
    </w:p>
    <w:p w14:paraId="1A8E0CD2" w14:textId="77777777" w:rsidR="00F5754C" w:rsidRPr="00EF4EDC" w:rsidRDefault="00565FAB">
      <w:pPr>
        <w:pStyle w:val="para0"/>
        <w:rPr>
          <w:rFonts w:ascii="Times New Roman" w:hAnsi="Times New Roman"/>
        </w:rPr>
      </w:pPr>
      <w:r w:rsidRPr="00EF4EDC">
        <w:rPr>
          <w:rFonts w:ascii="Times New Roman" w:hAnsi="Times New Roman"/>
        </w:rPr>
        <w:t>The verbs are hard to extract without parsing the sentences</w:t>
      </w:r>
      <w:r w:rsidR="007572C2">
        <w:rPr>
          <w:rFonts w:ascii="Times New Roman" w:hAnsi="Times New Roman" w:hint="eastAsia"/>
          <w:lang w:eastAsia="zh-CN"/>
        </w:rPr>
        <w:t>.</w:t>
      </w:r>
      <w:r w:rsidR="007572C2" w:rsidRPr="00EF4EDC">
        <w:rPr>
          <w:rFonts w:ascii="Times New Roman" w:hAnsi="Times New Roman"/>
        </w:rPr>
        <w:t xml:space="preserve"> </w:t>
      </w:r>
      <w:r w:rsidR="00781CD4">
        <w:rPr>
          <w:rFonts w:ascii="Times New Roman" w:hAnsi="Times New Roman" w:hint="eastAsia"/>
          <w:lang w:eastAsia="zh-CN"/>
        </w:rPr>
        <w:t xml:space="preserve">They often occur along with modifiers </w:t>
      </w:r>
      <w:r w:rsidRPr="00EF4EDC">
        <w:rPr>
          <w:rFonts w:ascii="Times New Roman" w:hAnsi="Times New Roman"/>
        </w:rPr>
        <w:t xml:space="preserve">in </w:t>
      </w:r>
      <w:r w:rsidR="00781CD4">
        <w:rPr>
          <w:rFonts w:ascii="Times New Roman" w:hAnsi="Times New Roman" w:hint="eastAsia"/>
          <w:lang w:eastAsia="zh-CN"/>
        </w:rPr>
        <w:t xml:space="preserve">the </w:t>
      </w:r>
      <w:r w:rsidRPr="00EF4EDC">
        <w:rPr>
          <w:rFonts w:ascii="Times New Roman" w:hAnsi="Times New Roman"/>
        </w:rPr>
        <w:t>Chinese</w:t>
      </w:r>
      <w:r w:rsidR="00781CD4">
        <w:rPr>
          <w:rFonts w:ascii="Times New Roman" w:hAnsi="Times New Roman" w:hint="eastAsia"/>
          <w:lang w:eastAsia="zh-CN"/>
        </w:rPr>
        <w:t xml:space="preserve"> language</w:t>
      </w:r>
      <w:r w:rsidRPr="00EF4EDC">
        <w:rPr>
          <w:rFonts w:ascii="Times New Roman" w:hAnsi="Times New Roman"/>
        </w:rPr>
        <w:t>. For example, “</w:t>
      </w:r>
      <w:r w:rsidRPr="00EF4EDC">
        <w:rPr>
          <w:rFonts w:ascii="Times New Roman" w:hAnsi="Times New Roman" w:hint="eastAsia"/>
        </w:rPr>
        <w:t>头疼好转</w:t>
      </w:r>
      <w:r w:rsidRPr="00EF4EDC">
        <w:rPr>
          <w:rFonts w:ascii="Times New Roman" w:hAnsi="Times New Roman"/>
        </w:rPr>
        <w:t xml:space="preserve">(headaches improved)” would often </w:t>
      </w:r>
      <w:r w:rsidR="00136652">
        <w:rPr>
          <w:rFonts w:ascii="Times New Roman" w:hAnsi="Times New Roman" w:hint="eastAsia"/>
          <w:lang w:eastAsia="zh-CN"/>
        </w:rPr>
        <w:t xml:space="preserve">be </w:t>
      </w:r>
      <w:r w:rsidRPr="00EF4EDC">
        <w:rPr>
          <w:rFonts w:ascii="Times New Roman" w:hAnsi="Times New Roman"/>
        </w:rPr>
        <w:t>expressed as “</w:t>
      </w:r>
      <w:r w:rsidRPr="00EF4EDC">
        <w:rPr>
          <w:rFonts w:ascii="Times New Roman" w:hAnsi="Times New Roman" w:hint="eastAsia"/>
        </w:rPr>
        <w:t>头疼稍微好转</w:t>
      </w:r>
      <w:r w:rsidRPr="00EF4EDC">
        <w:rPr>
          <w:rFonts w:ascii="Times New Roman" w:hAnsi="Times New Roman"/>
        </w:rPr>
        <w:t>(headaches improved a little bit)”, and with the dependency tree we can extract “</w:t>
      </w:r>
      <w:r w:rsidRPr="00EF4EDC">
        <w:rPr>
          <w:rFonts w:ascii="Times New Roman" w:hAnsi="Times New Roman" w:hint="eastAsia"/>
        </w:rPr>
        <w:t>好转</w:t>
      </w:r>
      <w:r w:rsidRPr="00EF4EDC">
        <w:rPr>
          <w:rFonts w:ascii="Times New Roman" w:hAnsi="Times New Roman"/>
        </w:rPr>
        <w:t>(improved)” from it easily.</w:t>
      </w:r>
    </w:p>
    <w:p w14:paraId="568E884A" w14:textId="77777777" w:rsidR="00F5754C" w:rsidRPr="00EF4EDC" w:rsidRDefault="002C4523">
      <w:pPr>
        <w:pStyle w:val="3"/>
        <w:rPr>
          <w:rFonts w:ascii="Times New Roman" w:hAnsi="Times New Roman"/>
        </w:rPr>
      </w:pPr>
      <w:r>
        <w:rPr>
          <w:rFonts w:ascii="Times New Roman" w:hAnsi="Times New Roman"/>
        </w:rPr>
        <w:t>Overall flow</w:t>
      </w:r>
    </w:p>
    <w:p w14:paraId="350F5AF8" w14:textId="77777777" w:rsidR="00F5754C" w:rsidRPr="00EF4EDC" w:rsidRDefault="00565FAB">
      <w:pPr>
        <w:pStyle w:val="para-first"/>
        <w:rPr>
          <w:rFonts w:ascii="Times New Roman" w:hAnsi="Times New Roman"/>
        </w:rPr>
      </w:pPr>
      <w:r w:rsidRPr="00EF4EDC">
        <w:rPr>
          <w:rFonts w:ascii="Times New Roman" w:hAnsi="Times New Roman"/>
        </w:rPr>
        <w:t>We choose SVM as our primary classifier, because our feature vectors are high</w:t>
      </w:r>
      <w:r w:rsidR="0070355B">
        <w:rPr>
          <w:rFonts w:ascii="Times New Roman" w:eastAsia="宋体" w:hAnsi="Times New Roman" w:hint="eastAsia"/>
          <w:lang w:eastAsia="zh-CN"/>
        </w:rPr>
        <w:t>-</w:t>
      </w:r>
      <w:r w:rsidRPr="00EF4EDC">
        <w:rPr>
          <w:rFonts w:ascii="Times New Roman" w:hAnsi="Times New Roman"/>
        </w:rPr>
        <w:t xml:space="preserve">dimensional (many different words). The overall </w:t>
      </w:r>
      <w:r w:rsidR="002C4523">
        <w:rPr>
          <w:rFonts w:ascii="Times New Roman" w:hAnsi="Times New Roman"/>
        </w:rPr>
        <w:t>process of our method is:</w:t>
      </w:r>
    </w:p>
    <w:p w14:paraId="2921BF00"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Manually label </w:t>
      </w:r>
      <w:r w:rsidR="002C4523">
        <w:rPr>
          <w:rFonts w:ascii="Times New Roman" w:hAnsi="Times New Roman"/>
        </w:rPr>
        <w:t>small amount of seed d</w:t>
      </w:r>
      <w:r w:rsidRPr="00EF4EDC">
        <w:rPr>
          <w:rFonts w:ascii="Times New Roman" w:hAnsi="Times New Roman"/>
        </w:rPr>
        <w:t>ata</w:t>
      </w:r>
      <w:r w:rsidR="002C4523">
        <w:rPr>
          <w:rFonts w:ascii="Times New Roman" w:hAnsi="Times New Roman"/>
        </w:rPr>
        <w:t xml:space="preserve"> S</w:t>
      </w:r>
      <w:r w:rsidRPr="00EF4EDC">
        <w:rPr>
          <w:rFonts w:ascii="Times New Roman" w:hAnsi="Times New Roman"/>
        </w:rPr>
        <w:t>;</w:t>
      </w:r>
    </w:p>
    <w:p w14:paraId="0EA933DA"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a</w:t>
      </w:r>
      <w:r w:rsidR="002C4523">
        <w:rPr>
          <w:rFonts w:ascii="Times New Roman" w:hAnsi="Times New Roman"/>
        </w:rPr>
        <w:t>n initial</w:t>
      </w:r>
      <w:r w:rsidRPr="00EF4EDC">
        <w:rPr>
          <w:rFonts w:ascii="Times New Roman" w:hAnsi="Times New Roman"/>
        </w:rPr>
        <w:t xml:space="preserve"> classifier M’</w:t>
      </w:r>
      <w:r w:rsidR="002C4523">
        <w:rPr>
          <w:rFonts w:ascii="Times New Roman" w:hAnsi="Times New Roman"/>
        </w:rPr>
        <w:t xml:space="preserve"> from S</w:t>
      </w:r>
      <w:r w:rsidRPr="00EF4EDC">
        <w:rPr>
          <w:rFonts w:ascii="Times New Roman" w:hAnsi="Times New Roman"/>
        </w:rPr>
        <w:t>;</w:t>
      </w:r>
    </w:p>
    <w:p w14:paraId="0C36E54D"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Use M’ and </w:t>
      </w:r>
      <w:r w:rsidR="00CF5537">
        <w:rPr>
          <w:rFonts w:ascii="Times New Roman" w:hAnsi="Times New Roman"/>
        </w:rPr>
        <w:t>package insert</w:t>
      </w:r>
      <w:r w:rsidRPr="00EF4EDC">
        <w:rPr>
          <w:rFonts w:ascii="Times New Roman" w:hAnsi="Times New Roman"/>
        </w:rPr>
        <w:t>s to generate more training data</w:t>
      </w:r>
      <w:r w:rsidR="002C4523">
        <w:rPr>
          <w:rFonts w:ascii="Times New Roman" w:hAnsi="Times New Roman"/>
        </w:rPr>
        <w:t xml:space="preserve"> T</w:t>
      </w:r>
      <w:r w:rsidRPr="00EF4EDC">
        <w:rPr>
          <w:rFonts w:ascii="Times New Roman" w:hAnsi="Times New Roman"/>
        </w:rPr>
        <w:t>;</w:t>
      </w:r>
    </w:p>
    <w:p w14:paraId="310769CE" w14:textId="77777777" w:rsidR="00F5754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the final classifier M</w:t>
      </w:r>
      <w:r w:rsidR="002C4523">
        <w:rPr>
          <w:rFonts w:ascii="Times New Roman" w:hAnsi="Times New Roman"/>
        </w:rPr>
        <w:t xml:space="preserve"> from T</w:t>
      </w:r>
      <w:r w:rsidRPr="00EF4EDC">
        <w:rPr>
          <w:rFonts w:ascii="Times New Roman" w:hAnsi="Times New Roman"/>
        </w:rPr>
        <w:t>.</w:t>
      </w:r>
    </w:p>
    <w:p w14:paraId="0472CB79" w14:textId="77777777" w:rsidR="00F73992" w:rsidRDefault="008408F3">
      <w:pPr>
        <w:pStyle w:val="3"/>
        <w:rPr>
          <w:rFonts w:ascii="Times New Roman" w:hAnsi="Times New Roman"/>
        </w:rPr>
      </w:pPr>
      <w:r w:rsidRPr="00B94B8E">
        <w:rPr>
          <w:rFonts w:ascii="Times New Roman" w:hAnsi="Times New Roman"/>
        </w:rPr>
        <w:t xml:space="preserve">Bootstrapping of </w:t>
      </w:r>
      <w:r w:rsidRPr="009251F1">
        <w:rPr>
          <w:rFonts w:ascii="Times New Roman" w:hAnsi="Times New Roman"/>
        </w:rPr>
        <w:t>automatically labeling</w:t>
      </w:r>
    </w:p>
    <w:p w14:paraId="42F486F2" w14:textId="77777777" w:rsidR="00F73992" w:rsidRDefault="008408F3">
      <w:pPr>
        <w:pStyle w:val="para0"/>
      </w:pPr>
      <w:r>
        <w:rPr>
          <w:rFonts w:ascii="Times New Roman" w:hAnsi="Times New Roman"/>
        </w:rPr>
        <w:lastRenderedPageBreak/>
        <w:t>The above method</w:t>
      </w:r>
      <w:r w:rsidRPr="00EF4EDC">
        <w:rPr>
          <w:rFonts w:ascii="Times New Roman" w:hAnsi="Times New Roman"/>
        </w:rPr>
        <w:t xml:space="preserve"> uses the </w:t>
      </w:r>
      <w:r>
        <w:rPr>
          <w:rFonts w:ascii="Times New Roman" w:hAnsi="Times New Roman"/>
        </w:rPr>
        <w:t>package insert</w:t>
      </w:r>
      <w:r w:rsidRPr="00EF4EDC">
        <w:rPr>
          <w:rFonts w:ascii="Times New Roman" w:hAnsi="Times New Roman"/>
        </w:rPr>
        <w:t xml:space="preserve">s and </w:t>
      </w:r>
      <w:r>
        <w:rPr>
          <w:rFonts w:ascii="Times New Roman" w:hAnsi="Times New Roman"/>
        </w:rPr>
        <w:t xml:space="preserve">an SVM </w:t>
      </w:r>
      <w:r w:rsidRPr="00EF4EDC">
        <w:rPr>
          <w:rFonts w:ascii="Times New Roman" w:hAnsi="Times New Roman"/>
        </w:rPr>
        <w:t>classifier to generate more training data. One interesting thought is to use that newly obtained classifier to label even more training data, and thus build a newer classifier. This process can go on iteratively until no more new training data is obtained.</w:t>
      </w:r>
      <w:r>
        <w:rPr>
          <w:rFonts w:ascii="Times New Roman" w:hAnsi="Times New Roman"/>
        </w:rPr>
        <w:t xml:space="preserve"> We will show the results of this in Section 3.</w:t>
      </w:r>
    </w:p>
    <w:p w14:paraId="39E9CF47" w14:textId="77777777" w:rsidR="00F73992" w:rsidRDefault="002C4523">
      <w:pPr>
        <w:pStyle w:val="3"/>
      </w:pPr>
      <w:r>
        <w:t>Alternative p</w:t>
      </w:r>
      <w:r w:rsidR="00CB3587">
        <w:rPr>
          <w:rFonts w:hint="eastAsia"/>
        </w:rPr>
        <w:t>attern based method</w:t>
      </w:r>
      <w:r>
        <w:t xml:space="preserve"> (baseline)</w:t>
      </w:r>
    </w:p>
    <w:p w14:paraId="59C196B5" w14:textId="765177C3" w:rsidR="00CB3587" w:rsidRPr="00CB3587" w:rsidRDefault="00CB3587" w:rsidP="00CB3587">
      <w:pPr>
        <w:pStyle w:val="para-first"/>
        <w:rPr>
          <w:rFonts w:ascii="Times New Roman" w:hAnsi="Times New Roman"/>
        </w:rPr>
      </w:pPr>
      <w:r>
        <w:rPr>
          <w:rFonts w:ascii="Times New Roman" w:hAnsi="Times New Roman"/>
        </w:rPr>
        <w:t xml:space="preserve">Beside the </w:t>
      </w:r>
      <w:r w:rsidR="002C4523">
        <w:rPr>
          <w:rFonts w:ascii="Times New Roman" w:hAnsi="Times New Roman"/>
        </w:rPr>
        <w:t>above</w:t>
      </w:r>
      <w:r>
        <w:rPr>
          <w:rFonts w:ascii="Times New Roman" w:hAnsi="Times New Roman"/>
        </w:rPr>
        <w:t xml:space="preserve"> semi-supervisor learning method, we have also tried a naïve </w:t>
      </w:r>
      <w:r w:rsidRPr="00001178">
        <w:rPr>
          <w:rFonts w:ascii="Times New Roman" w:hAnsi="Times New Roman"/>
        </w:rPr>
        <w:t>pattern-based</w:t>
      </w:r>
      <w:r w:rsidR="002C4523">
        <w:rPr>
          <w:rFonts w:ascii="Times New Roman" w:hAnsi="Times New Roman"/>
        </w:rPr>
        <w:t xml:space="preserve"> classifier as a baseline</w:t>
      </w:r>
      <w:r w:rsidRPr="00001178">
        <w:rPr>
          <w:rFonts w:ascii="Times New Roman" w:hAnsi="Times New Roman"/>
        </w:rPr>
        <w:t>. W</w:t>
      </w:r>
      <w:r w:rsidR="00F9209A" w:rsidRPr="00F9209A">
        <w:rPr>
          <w:rFonts w:ascii="Times New Roman" w:hAnsi="Times New Roman"/>
        </w:rPr>
        <w:t>e extract preposition, conjunction and noun of locality from sentences as patterns from training data generated by package inserts, and each pattern has a weight which is its frequency of occurrence while a negative pattern will have a negative weight. For example, below are two patterns we extracted and their weight:</w:t>
      </w:r>
    </w:p>
    <w:p w14:paraId="72BF7544" w14:textId="31D1984D" w:rsidR="00F73992" w:rsidRDefault="00F9209A">
      <w:pPr>
        <w:pStyle w:val="para-first"/>
        <w:numPr>
          <w:ilvl w:val="0"/>
          <w:numId w:val="14"/>
        </w:numPr>
        <w:rPr>
          <w:rFonts w:ascii="Times New Roman" w:hAnsi="Times New Roman"/>
        </w:rPr>
      </w:pPr>
      <w:r w:rsidRPr="00F9209A">
        <w:rPr>
          <w:rFonts w:ascii="Times New Roman" w:hAnsi="Times New Roman"/>
        </w:rPr>
        <w:t xml:space="preserve">drug ... </w:t>
      </w:r>
      <w:r w:rsidRPr="00F9209A">
        <w:rPr>
          <w:rFonts w:ascii="Times New Roman" w:hAnsi="Times New Roman" w:hint="eastAsia"/>
        </w:rPr>
        <w:t>后</w:t>
      </w:r>
      <w:r w:rsidRPr="00F9209A">
        <w:rPr>
          <w:rFonts w:ascii="Times New Roman" w:hAnsi="Times New Roman"/>
        </w:rPr>
        <w:t xml:space="preserve"> ... adr ... </w:t>
      </w:r>
      <w:r w:rsidRPr="00F9209A">
        <w:rPr>
          <w:rFonts w:ascii="Times New Roman" w:hAnsi="Times New Roman"/>
        </w:rPr>
        <w:tab/>
        <w:t>4</w:t>
      </w:r>
    </w:p>
    <w:p w14:paraId="3602B7E7" w14:textId="2381AFD7" w:rsidR="00F73992" w:rsidRDefault="00F9209A">
      <w:pPr>
        <w:pStyle w:val="para-first"/>
        <w:numPr>
          <w:ilvl w:val="0"/>
          <w:numId w:val="14"/>
        </w:numPr>
        <w:rPr>
          <w:rFonts w:ascii="Times New Roman" w:hAnsi="Times New Roman"/>
        </w:rPr>
      </w:pPr>
      <w:r w:rsidRPr="00F9209A">
        <w:rPr>
          <w:rFonts w:ascii="Times New Roman" w:hAnsi="Times New Roman"/>
        </w:rPr>
        <w:t xml:space="preserve">adr ... </w:t>
      </w:r>
      <w:r w:rsidRPr="00F9209A">
        <w:rPr>
          <w:rFonts w:ascii="Times New Roman" w:hAnsi="Times New Roman" w:hint="eastAsia"/>
        </w:rPr>
        <w:t>后</w:t>
      </w:r>
      <w:r w:rsidRPr="00F9209A">
        <w:rPr>
          <w:rFonts w:ascii="Times New Roman" w:hAnsi="Times New Roman"/>
        </w:rPr>
        <w:t xml:space="preserve"> ... drug ... </w:t>
      </w:r>
      <w:r w:rsidRPr="00F9209A">
        <w:rPr>
          <w:rFonts w:ascii="Times New Roman" w:hAnsi="Times New Roman"/>
        </w:rPr>
        <w:tab/>
        <w:t>-4</w:t>
      </w:r>
    </w:p>
    <w:p w14:paraId="2155D8AF" w14:textId="26D65756" w:rsidR="00F73992" w:rsidRDefault="00F9209A">
      <w:pPr>
        <w:pStyle w:val="para-first"/>
        <w:rPr>
          <w:rFonts w:ascii="Times New Roman" w:hAnsi="Times New Roman"/>
        </w:rPr>
      </w:pPr>
      <w:r w:rsidRPr="00F9209A">
        <w:rPr>
          <w:rFonts w:ascii="Times New Roman" w:hAnsi="Times New Roman"/>
        </w:rPr>
        <w:t>For a new sentence that can be matched to several patterns, the score is the sum of these patterns. Then a classifier is built based on the score: if the score is greater than 0, it’s positive; otherwise negative.</w:t>
      </w:r>
    </w:p>
    <w:p w14:paraId="75667B27" w14:textId="3FB4AB9F"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14:paraId="778F6F3E" w14:textId="0038A15B" w:rsidR="00F5754C" w:rsidRPr="00EF4EDC" w:rsidRDefault="005B19FB">
      <w:pPr>
        <w:pStyle w:val="para-first"/>
        <w:rPr>
          <w:rFonts w:ascii="Times New Roman" w:hAnsi="Times New Roman"/>
        </w:rPr>
      </w:pPr>
      <w:ins w:id="3" w:author="quanyang" w:date="2016-06-11T00:00:00Z">
        <w:r>
          <w:rPr>
            <w:noProof/>
            <w:lang w:val="en-US" w:eastAsia="zh-CN"/>
          </w:rPr>
          <mc:AlternateContent>
            <mc:Choice Requires="wps">
              <w:drawing>
                <wp:anchor distT="0" distB="0" distL="114300" distR="114300" simplePos="0" relativeHeight="251662336" behindDoc="0" locked="0" layoutInCell="1" allowOverlap="1" wp14:anchorId="1792D02A" wp14:editId="6EEAAD50">
                  <wp:simplePos x="0" y="0"/>
                  <wp:positionH relativeFrom="column">
                    <wp:posOffset>3209290</wp:posOffset>
                  </wp:positionH>
                  <wp:positionV relativeFrom="paragraph">
                    <wp:posOffset>2594610</wp:posOffset>
                  </wp:positionV>
                  <wp:extent cx="298894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5357ADB4" w14:textId="59FFA70E" w:rsidR="005B19FB" w:rsidRPr="006A0FD6" w:rsidRDefault="006A0FD6" w:rsidP="006A0FD6">
                              <w:pPr>
                                <w:pStyle w:val="a6"/>
                                <w:jc w:val="center"/>
                                <w:rPr>
                                  <w:noProof/>
                                  <w:rPrChange w:id="4" w:author="quanyang" w:date="2016-06-11T00:11:00Z">
                                    <w:rPr>
                                      <w:rFonts w:ascii="Times New Roman" w:hAnsi="Times New Roman"/>
                                      <w:noProof/>
                                    </w:rPr>
                                  </w:rPrChange>
                                </w:rPr>
                                <w:pPrChange w:id="5" w:author="quanyang" w:date="2016-06-11T00:11:00Z">
                                  <w:pPr>
                                    <w:pStyle w:val="para-first"/>
                                  </w:pPr>
                                </w:pPrChange>
                              </w:pPr>
                              <w:ins w:id="6" w:author="quanyang" w:date="2016-06-11T00:11:00Z">
                                <w:r>
                                  <w:t>Figure 3 Accuracy at each iteration</w:t>
                                </w:r>
                              </w:ins>
                              <w:bookmarkStart w:id="7" w:name="_GoBack"/>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2D02A" id="_x0000_t202" coordsize="21600,21600" o:spt="202" path="m,l,21600r21600,l21600,xe">
                  <v:stroke joinstyle="miter"/>
                  <v:path gradientshapeok="t" o:connecttype="rect"/>
                </v:shapetype>
                <v:shape id="文本框 7" o:spid="_x0000_s1027" type="#_x0000_t202" style="position:absolute;left:0;text-align:left;margin-left:252.7pt;margin-top:204.3pt;width:235.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" stroked="f">
                  <v:textbox style="mso-fit-shape-to-text:t" inset="0,0,0,0">
                    <w:txbxContent>
                      <w:p w14:paraId="5357ADB4" w14:textId="59FFA70E" w:rsidR="005B19FB" w:rsidRPr="006A0FD6" w:rsidRDefault="006A0FD6" w:rsidP="006A0FD6">
                        <w:pPr>
                          <w:pStyle w:val="a6"/>
                          <w:jc w:val="center"/>
                          <w:rPr>
                            <w:noProof/>
                            <w:rPrChange w:id="8" w:author="quanyang" w:date="2016-06-11T00:11:00Z">
                              <w:rPr>
                                <w:rFonts w:ascii="Times New Roman" w:hAnsi="Times New Roman"/>
                                <w:noProof/>
                              </w:rPr>
                            </w:rPrChange>
                          </w:rPr>
                          <w:pPrChange w:id="9" w:author="quanyang" w:date="2016-06-11T00:11:00Z">
                            <w:pPr>
                              <w:pStyle w:val="para-first"/>
                            </w:pPr>
                          </w:pPrChange>
                        </w:pPr>
                        <w:ins w:id="10" w:author="quanyang" w:date="2016-06-11T00:11:00Z">
                          <w:r>
                            <w:t>Figure 3 Accuracy at each iteration</w:t>
                          </w:r>
                        </w:ins>
                        <w:bookmarkStart w:id="11" w:name="_GoBack"/>
                        <w:bookmarkEnd w:id="11"/>
                      </w:p>
                    </w:txbxContent>
                  </v:textbox>
                  <w10:wrap type="topAndBottom"/>
                </v:shape>
              </w:pict>
            </mc:Fallback>
          </mc:AlternateContent>
        </w:r>
      </w:ins>
      <w:ins w:id="12" w:author="quanyang" w:date="2016-06-10T23:58:00Z">
        <w:r>
          <w:rPr>
            <w:rFonts w:ascii="Times New Roman" w:hAnsi="Times New Roman"/>
            <w:noProof/>
            <w:lang w:val="en-US" w:eastAsia="zh-CN"/>
          </w:rPr>
          <w:drawing>
            <wp:anchor distT="0" distB="0" distL="114300" distR="114300" simplePos="0" relativeHeight="251660288" behindDoc="1" locked="0" layoutInCell="1" allowOverlap="1" wp14:anchorId="337241FF" wp14:editId="5E782A5A">
              <wp:simplePos x="0" y="0"/>
              <wp:positionH relativeFrom="margin">
                <wp:align>right</wp:align>
              </wp:positionH>
              <wp:positionV relativeFrom="paragraph">
                <wp:posOffset>741045</wp:posOffset>
              </wp:positionV>
              <wp:extent cx="2988945" cy="1796415"/>
              <wp:effectExtent l="0" t="0" r="190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8945" cy="1796415"/>
                      </a:xfrm>
                      <a:prstGeom prst="rect">
                        <a:avLst/>
                      </a:prstGeom>
                      <a:noFill/>
                    </pic:spPr>
                  </pic:pic>
                </a:graphicData>
              </a:graphic>
              <wp14:sizeRelH relativeFrom="page">
                <wp14:pctWidth>0</wp14:pctWidth>
              </wp14:sizeRelH>
              <wp14:sizeRelV relativeFrom="page">
                <wp14:pctHeight>0</wp14:pctHeight>
              </wp14:sizeRelV>
            </wp:anchor>
          </w:drawing>
        </w:r>
      </w:ins>
      <w:r w:rsidR="00565FAB" w:rsidRPr="00EF4EDC">
        <w:rPr>
          <w:rFonts w:ascii="Times New Roman" w:hAnsi="Times New Roman"/>
        </w:rPr>
        <w:t xml:space="preserve">For each drug, there are many </w:t>
      </w:r>
      <w:r w:rsidR="0078327E">
        <w:rPr>
          <w:rFonts w:ascii="Times New Roman" w:eastAsia="宋体" w:hAnsi="Times New Roman" w:hint="eastAsia"/>
          <w:lang w:eastAsia="zh-CN"/>
        </w:rPr>
        <w:t>candidate</w:t>
      </w:r>
      <w:r w:rsidR="0078327E" w:rsidRPr="00EF4EDC">
        <w:rPr>
          <w:rFonts w:ascii="Times New Roman" w:hAnsi="Times New Roman"/>
        </w:rPr>
        <w:t xml:space="preserve"> </w:t>
      </w:r>
      <w:r w:rsidR="00565FAB" w:rsidRPr="00EF4EDC">
        <w:rPr>
          <w:rFonts w:ascii="Times New Roman" w:hAnsi="Times New Roman"/>
        </w:rPr>
        <w:t>ADRs</w:t>
      </w:r>
      <w:r w:rsidR="0091722F">
        <w:rPr>
          <w:rFonts w:ascii="Times New Roman" w:eastAsia="宋体" w:hAnsi="Times New Roman" w:hint="eastAsia"/>
          <w:lang w:eastAsia="zh-CN"/>
        </w:rPr>
        <w:t>.</w:t>
      </w:r>
      <w:r w:rsidR="0091722F" w:rsidRPr="00EF4EDC">
        <w:rPr>
          <w:rFonts w:ascii="Times New Roman" w:hAnsi="Times New Roman"/>
        </w:rPr>
        <w:t xml:space="preserve"> </w:t>
      </w:r>
      <w:r w:rsidR="0091722F">
        <w:rPr>
          <w:rFonts w:ascii="Times New Roman" w:eastAsia="宋体" w:hAnsi="Times New Roman" w:hint="eastAsia"/>
          <w:lang w:eastAsia="zh-CN"/>
        </w:rPr>
        <w:t>W</w:t>
      </w:r>
      <w:r w:rsidR="0091722F" w:rsidRPr="00EF4EDC">
        <w:rPr>
          <w:rFonts w:ascii="Times New Roman" w:hAnsi="Times New Roman"/>
        </w:rPr>
        <w:t xml:space="preserve">e </w:t>
      </w:r>
      <w:r w:rsidR="00565FAB" w:rsidRPr="00EF4EDC">
        <w:rPr>
          <w:rFonts w:ascii="Times New Roman" w:hAnsi="Times New Roman"/>
        </w:rPr>
        <w:t>are interested in ADRs of high confidence. One way of ranking the ADRs of a drug is by the number of its appearances in positive evidence</w:t>
      </w:r>
      <w:r w:rsidR="0010654E">
        <w:rPr>
          <w:rFonts w:ascii="Times New Roman" w:eastAsia="宋体" w:hAnsi="Times New Roman" w:hint="eastAsia"/>
          <w:lang w:eastAsia="zh-CN"/>
        </w:rPr>
        <w:t xml:space="preserve"> post</w:t>
      </w:r>
      <w:r w:rsidR="00565FAB" w:rsidRPr="00EF4EDC">
        <w:rPr>
          <w:rFonts w:ascii="Times New Roman" w:hAnsi="Times New Roman"/>
        </w:rPr>
        <w:t xml:space="preserve">s. This doesn’t work </w:t>
      </w:r>
      <w:r w:rsidR="00244679">
        <w:rPr>
          <w:rFonts w:ascii="Times New Roman" w:eastAsia="宋体" w:hAnsi="Times New Roman" w:hint="eastAsia"/>
          <w:lang w:eastAsia="zh-CN"/>
        </w:rPr>
        <w:t xml:space="preserve">well </w:t>
      </w:r>
      <w:r w:rsidR="00565FAB" w:rsidRPr="00EF4EDC">
        <w:rPr>
          <w:rFonts w:ascii="Times New Roman" w:hAnsi="Times New Roman"/>
        </w:rPr>
        <w:t>because, most discussions about a drug involves the indications of the drug. For example, discussion about Betaloc would naturally include a lot of occurrences of the term “hypertension”. The absolute number of such mentions is very large, and consequently “hypertension” would be ranked highly as an ADR of Betaloc.  To solve this problem, we rank the ADRs according to the frequency of the positive evidences minus that of the negative evidences. This approach effectively lowers the rankings of the indications of a drug, but promotes real ADRs.</w:t>
      </w:r>
    </w:p>
    <w:p w14:paraId="54AB82E7" w14:textId="77777777" w:rsidR="00F5754C" w:rsidRPr="00EF4EDC" w:rsidRDefault="00565FAB">
      <w:pPr>
        <w:pStyle w:val="1"/>
        <w:rPr>
          <w:rFonts w:ascii="Times New Roman" w:hAnsi="Times New Roman" w:cs="Times New Roman"/>
        </w:rPr>
      </w:pPr>
      <w:bookmarkStart w:id="13" w:name="sec-5"/>
      <w:r w:rsidRPr="00EF4EDC">
        <w:rPr>
          <w:rFonts w:ascii="Times New Roman" w:hAnsi="Times New Roman" w:cs="Times New Roman"/>
        </w:rPr>
        <w:t>Results</w:t>
      </w:r>
    </w:p>
    <w:p w14:paraId="52C9A89D" w14:textId="77777777" w:rsidR="00F5754C" w:rsidRPr="00EF4EDC" w:rsidRDefault="00565FAB">
      <w:pPr>
        <w:pStyle w:val="para-first"/>
        <w:rPr>
          <w:rFonts w:ascii="Times New Roman" w:hAnsi="Times New Roman"/>
        </w:rPr>
      </w:pPr>
      <w:r w:rsidRPr="00EF4EDC">
        <w:rPr>
          <w:rFonts w:ascii="Times New Roman" w:hAnsi="Times New Roman"/>
        </w:rPr>
        <w:t>We divide our evaluation into three parts. First we evaluate the accuracy of t</w:t>
      </w:r>
      <w:r w:rsidRPr="000666DA">
        <w:rPr>
          <w:rFonts w:ascii="Times New Roman" w:hAnsi="Times New Roman"/>
        </w:rPr>
        <w:t>he classifier, by showing the accuracy of prediction of drug-</w:t>
      </w:r>
      <w:r w:rsidR="00221E6E" w:rsidRPr="0056217F">
        <w:rPr>
          <w:rFonts w:ascii="Times New Roman" w:eastAsia="宋体" w:hAnsi="Times New Roman"/>
          <w:lang w:eastAsia="zh-CN"/>
        </w:rPr>
        <w:t>ADR</w:t>
      </w:r>
      <w:r w:rsidR="00221E6E" w:rsidRPr="000666DA">
        <w:rPr>
          <w:rFonts w:ascii="Times New Roman" w:hAnsi="Times New Roman"/>
        </w:rPr>
        <w:t xml:space="preserve"> </w:t>
      </w:r>
      <w:r w:rsidRPr="000666DA">
        <w:rPr>
          <w:rFonts w:ascii="Times New Roman" w:hAnsi="Times New Roman"/>
        </w:rPr>
        <w:t xml:space="preserve">association. Then </w:t>
      </w:r>
      <w:r w:rsidR="005B7ADB" w:rsidRPr="00001178">
        <w:rPr>
          <w:rFonts w:ascii="Times New Roman" w:hAnsi="Times New Roman"/>
        </w:rPr>
        <w:t xml:space="preserve">we </w:t>
      </w:r>
      <w:r w:rsidRPr="00001178">
        <w:rPr>
          <w:rFonts w:ascii="Times New Roman" w:hAnsi="Times New Roman"/>
        </w:rPr>
        <w:t>run the automatically labeling algorithm iteratively and show the change of the F1-scores. Finally, we use MRR</w:t>
      </w:r>
      <w:r w:rsidRPr="000666DA">
        <w:rPr>
          <w:rFonts w:ascii="Times New Roman" w:hAnsi="Times New Roman"/>
        </w:rPr>
        <w:t>s</w:t>
      </w:r>
      <w:r w:rsidR="00F03AA2">
        <w:rPr>
          <w:rFonts w:ascii="Times New Roman" w:hAnsi="Times New Roman"/>
        </w:rPr>
        <w:t xml:space="preserve"> </w:t>
      </w:r>
      <w:r w:rsidR="0056217F" w:rsidRPr="000666DA">
        <w:rPr>
          <w:rFonts w:ascii="Times New Roman" w:hAnsi="Times New Roman"/>
        </w:rPr>
        <w:t>(</w:t>
      </w:r>
      <w:r w:rsidR="00D30C79">
        <w:rPr>
          <w:rFonts w:ascii="Times New Roman" w:hAnsi="Times New Roman"/>
          <w:bCs/>
          <w:color w:val="252525"/>
          <w:shd w:val="clear" w:color="auto" w:fill="FFFFFF"/>
        </w:rPr>
        <w:t>M</w:t>
      </w:r>
      <w:r w:rsidR="00F9209A" w:rsidRPr="00F9209A">
        <w:rPr>
          <w:rFonts w:ascii="Times New Roman" w:hAnsi="Times New Roman"/>
          <w:bCs/>
          <w:color w:val="252525"/>
          <w:shd w:val="clear" w:color="auto" w:fill="FFFFFF"/>
        </w:rPr>
        <w:t xml:space="preserve">ean </w:t>
      </w:r>
      <w:r w:rsidR="00D30C79">
        <w:rPr>
          <w:rFonts w:ascii="Times New Roman" w:hAnsi="Times New Roman"/>
          <w:bCs/>
          <w:color w:val="252525"/>
          <w:shd w:val="clear" w:color="auto" w:fill="FFFFFF"/>
        </w:rPr>
        <w:t>R</w:t>
      </w:r>
      <w:r w:rsidR="00F9209A" w:rsidRPr="00F9209A">
        <w:rPr>
          <w:rFonts w:ascii="Times New Roman" w:hAnsi="Times New Roman"/>
          <w:bCs/>
          <w:color w:val="252525"/>
          <w:shd w:val="clear" w:color="auto" w:fill="FFFFFF"/>
        </w:rPr>
        <w:t xml:space="preserve">eciprocal </w:t>
      </w:r>
      <w:r w:rsidR="00D30C79">
        <w:rPr>
          <w:rFonts w:ascii="Times New Roman" w:hAnsi="Times New Roman"/>
          <w:bCs/>
          <w:color w:val="252525"/>
          <w:shd w:val="clear" w:color="auto" w:fill="FFFFFF"/>
        </w:rPr>
        <w:t>R</w:t>
      </w:r>
      <w:r w:rsidR="00F9209A" w:rsidRPr="00F9209A">
        <w:rPr>
          <w:rFonts w:ascii="Times New Roman" w:hAnsi="Times New Roman"/>
          <w:bCs/>
          <w:color w:val="252525"/>
          <w:shd w:val="clear" w:color="auto" w:fill="FFFFFF"/>
        </w:rPr>
        <w:t>ank)</w:t>
      </w:r>
      <w:r w:rsidRPr="000666DA">
        <w:rPr>
          <w:rFonts w:ascii="Times New Roman" w:hAnsi="Times New Roman"/>
        </w:rPr>
        <w:t xml:space="preserve"> of ADRs and indications of </w:t>
      </w:r>
      <w:r w:rsidR="00CF5537" w:rsidRPr="00001178">
        <w:rPr>
          <w:rFonts w:ascii="Times New Roman" w:hAnsi="Times New Roman"/>
        </w:rPr>
        <w:t>package insert</w:t>
      </w:r>
      <w:r w:rsidRPr="00001178">
        <w:rPr>
          <w:rFonts w:ascii="Times New Roman" w:hAnsi="Times New Roman"/>
        </w:rPr>
        <w:t xml:space="preserve">s to evaluate the end-to-end results. </w:t>
      </w:r>
      <w:r w:rsidR="00D249D2" w:rsidRPr="0056217F">
        <w:rPr>
          <w:rFonts w:ascii="Times New Roman" w:eastAsia="宋体" w:hAnsi="Times New Roman"/>
          <w:lang w:eastAsia="zh-CN"/>
        </w:rPr>
        <w:t>After evaluation of the platform</w:t>
      </w:r>
      <w:r w:rsidRPr="000666DA">
        <w:rPr>
          <w:rFonts w:ascii="Times New Roman" w:hAnsi="Times New Roman"/>
        </w:rPr>
        <w:t xml:space="preserve">, we show the top-ten discovered ADRs of several drugs, as verification and supplement for the </w:t>
      </w:r>
      <w:r w:rsidR="00CF5537" w:rsidRPr="0056217F">
        <w:rPr>
          <w:rFonts w:ascii="Times New Roman" w:hAnsi="Times New Roman"/>
        </w:rPr>
        <w:t>package insert</w:t>
      </w:r>
      <w:r w:rsidRPr="0056217F">
        <w:rPr>
          <w:rFonts w:ascii="Times New Roman" w:hAnsi="Times New Roman"/>
        </w:rPr>
        <w:t>s.</w:t>
      </w:r>
    </w:p>
    <w:p w14:paraId="1D5680EE" w14:textId="77777777" w:rsidR="00F5754C" w:rsidRPr="00EF4EDC" w:rsidRDefault="00565FAB">
      <w:pPr>
        <w:pStyle w:val="2"/>
        <w:rPr>
          <w:rFonts w:ascii="Times New Roman" w:hAnsi="Times New Roman" w:cs="Times New Roman"/>
        </w:rPr>
      </w:pPr>
      <w:r w:rsidRPr="00EF4EDC">
        <w:rPr>
          <w:rFonts w:ascii="Times New Roman" w:hAnsi="Times New Roman" w:cs="Times New Roman"/>
        </w:rPr>
        <w:t>Data set</w:t>
      </w:r>
    </w:p>
    <w:p w14:paraId="1A9CE189" w14:textId="77777777" w:rsidR="00F73992" w:rsidRDefault="00565FAB">
      <w:pPr>
        <w:pStyle w:val="para-first"/>
      </w:pPr>
      <w:r w:rsidRPr="00EF4EDC">
        <w:rPr>
          <w:rFonts w:ascii="Times New Roman" w:hAnsi="Times New Roman"/>
        </w:rPr>
        <w:t>We have crawled user messages posted between January 2011 to April 2015 on Haodaifu and Xunyiwenyao</w:t>
      </w:r>
      <w:r w:rsidR="00DF46CD">
        <w:rPr>
          <w:rFonts w:ascii="Times New Roman" w:hAnsi="Times New Roman"/>
        </w:rPr>
        <w:t>.</w:t>
      </w:r>
      <w:r w:rsidRPr="00EF4EDC">
        <w:rPr>
          <w:rFonts w:ascii="Times New Roman" w:hAnsi="Times New Roman"/>
        </w:rPr>
        <w:t xml:space="preserve"> </w:t>
      </w:r>
      <w:r w:rsidR="00DF46CD">
        <w:rPr>
          <w:rFonts w:ascii="Times New Roman" w:hAnsi="Times New Roman"/>
        </w:rPr>
        <w:t>These messages mentioned</w:t>
      </w:r>
      <w:r w:rsidR="009B50B5" w:rsidRPr="00EF4EDC">
        <w:rPr>
          <w:rFonts w:ascii="Times New Roman" w:hAnsi="Times New Roman"/>
        </w:rPr>
        <w:t xml:space="preserve"> </w:t>
      </w:r>
      <w:r w:rsidRPr="00EF4EDC">
        <w:rPr>
          <w:rFonts w:ascii="Times New Roman" w:hAnsi="Times New Roman"/>
        </w:rPr>
        <w:t>46 drugs</w:t>
      </w:r>
      <w:r w:rsidR="009B50B5">
        <w:rPr>
          <w:rFonts w:ascii="Times New Roman" w:eastAsia="宋体" w:hAnsi="Times New Roman" w:hint="eastAsia"/>
          <w:lang w:eastAsia="zh-CN"/>
        </w:rPr>
        <w:t>,</w:t>
      </w:r>
      <w:r w:rsidRPr="00EF4EDC">
        <w:rPr>
          <w:rFonts w:ascii="Times New Roman" w:hAnsi="Times New Roman"/>
        </w:rPr>
        <w:t xml:space="preserve"> which treat </w:t>
      </w:r>
      <w:r w:rsidR="009B50B5">
        <w:rPr>
          <w:rFonts w:ascii="Times New Roman" w:eastAsia="宋体" w:hAnsi="Times New Roman" w:hint="eastAsia"/>
          <w:lang w:eastAsia="zh-CN"/>
        </w:rPr>
        <w:t>1</w:t>
      </w:r>
      <w:r w:rsidRPr="00EF4EDC">
        <w:rPr>
          <w:rFonts w:ascii="Times New Roman" w:hAnsi="Times New Roman"/>
        </w:rPr>
        <w:t xml:space="preserve">2 </w:t>
      </w:r>
      <w:r w:rsidR="00DF46CD">
        <w:rPr>
          <w:rFonts w:ascii="Times New Roman" w:hAnsi="Times New Roman"/>
        </w:rPr>
        <w:t xml:space="preserve">types of </w:t>
      </w:r>
      <w:r w:rsidRPr="00EF4EDC">
        <w:rPr>
          <w:rFonts w:ascii="Times New Roman" w:hAnsi="Times New Roman"/>
        </w:rPr>
        <w:t>diseases. Table 2 summarizes the diseases and the number of corresponding drugs. The total number of crawled posts is 456,753. After preprocessing these posts, we obtain 170,196 drug-ADR pairs.</w:t>
      </w:r>
      <w:r w:rsidR="00DF46CD">
        <w:rPr>
          <w:rFonts w:ascii="Times New Roman" w:hAnsi="Times New Roman"/>
        </w:rPr>
        <w:t xml:space="preserve"> </w:t>
      </w:r>
      <w:r w:rsidRPr="00EF4EDC">
        <w:t xml:space="preserve">We manually labeled 211 positive pairs and 211 negative pairs </w:t>
      </w:r>
      <w:r w:rsidR="00DF46CD">
        <w:t xml:space="preserve">from 200 random sentences </w:t>
      </w:r>
      <w:r w:rsidRPr="00EF4EDC">
        <w:t xml:space="preserve">as our </w:t>
      </w:r>
      <w:r w:rsidR="00DF46CD">
        <w:t>seed</w:t>
      </w:r>
      <w:r w:rsidRPr="00EF4EDC">
        <w:t xml:space="preserve"> training data. </w:t>
      </w:r>
    </w:p>
    <w:p w14:paraId="0F850BA8" w14:textId="77777777" w:rsidR="00F5754C" w:rsidRPr="00EF4EDC" w:rsidRDefault="00565FAB">
      <w:pPr>
        <w:jc w:val="center"/>
        <w:rPr>
          <w:rFonts w:ascii="Times New Roman" w:hAnsi="Times New Roman" w:cs="Times New Roman"/>
        </w:rPr>
      </w:pPr>
      <w:bookmarkStart w:id="14" w:name="_Ref1105450818"/>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EF0A01">
        <w:rPr>
          <w:rFonts w:ascii="Times New Roman" w:hAnsi="Times New Roman" w:cs="Times New Roman"/>
          <w:noProof/>
        </w:rPr>
        <w:t>2</w:t>
      </w:r>
      <w:r w:rsidR="00F9209A" w:rsidRPr="00EF4EDC">
        <w:rPr>
          <w:rFonts w:ascii="Times New Roman" w:hAnsi="Times New Roman" w:cs="Times New Roman"/>
        </w:rPr>
        <w:fldChar w:fldCharType="end"/>
      </w:r>
      <w:r w:rsidRPr="00EF4EDC">
        <w:rPr>
          <w:rFonts w:ascii="Times New Roman" w:hAnsi="Times New Roman" w:cs="Times New Roman"/>
        </w:rPr>
        <w:t xml:space="preserve"> List of diseases and number of drugs studied</w:t>
      </w:r>
      <w:bookmarkEnd w:id="14"/>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F5754C" w:rsidRPr="00CA7917" w14:paraId="5B0BBC3F" w14:textId="77777777">
        <w:trPr>
          <w:jc w:val="center"/>
        </w:trPr>
        <w:tc>
          <w:tcPr>
            <w:tcW w:w="1229" w:type="dxa"/>
          </w:tcPr>
          <w:p w14:paraId="7E1CD90F"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Diseases</w:t>
            </w:r>
          </w:p>
        </w:tc>
        <w:tc>
          <w:tcPr>
            <w:tcW w:w="1229" w:type="dxa"/>
          </w:tcPr>
          <w:p w14:paraId="33C01B06"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Number of drugs</w:t>
            </w:r>
          </w:p>
        </w:tc>
        <w:tc>
          <w:tcPr>
            <w:tcW w:w="1230" w:type="dxa"/>
          </w:tcPr>
          <w:p w14:paraId="6BD97158"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Diseases</w:t>
            </w:r>
          </w:p>
        </w:tc>
        <w:tc>
          <w:tcPr>
            <w:tcW w:w="1230" w:type="dxa"/>
          </w:tcPr>
          <w:p w14:paraId="0FDE37B4"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b/>
                <w:sz w:val="13"/>
                <w:szCs w:val="13"/>
              </w:rPr>
              <w:t>Number of drugs</w:t>
            </w:r>
          </w:p>
        </w:tc>
      </w:tr>
      <w:tr w:rsidR="00F5754C" w:rsidRPr="00CA7917" w14:paraId="083EE5F9" w14:textId="77777777" w:rsidTr="00EF4EDC">
        <w:trPr>
          <w:trHeight w:val="204"/>
          <w:jc w:val="center"/>
        </w:trPr>
        <w:tc>
          <w:tcPr>
            <w:tcW w:w="1229" w:type="dxa"/>
          </w:tcPr>
          <w:p w14:paraId="6C419E24"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Hypertension</w:t>
            </w:r>
          </w:p>
        </w:tc>
        <w:tc>
          <w:tcPr>
            <w:tcW w:w="1229" w:type="dxa"/>
          </w:tcPr>
          <w:p w14:paraId="2C5CC271"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16</w:t>
            </w:r>
          </w:p>
        </w:tc>
        <w:tc>
          <w:tcPr>
            <w:tcW w:w="1230" w:type="dxa"/>
          </w:tcPr>
          <w:p w14:paraId="7D9C2A29"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Hyperacidity</w:t>
            </w:r>
          </w:p>
        </w:tc>
        <w:tc>
          <w:tcPr>
            <w:tcW w:w="1230" w:type="dxa"/>
          </w:tcPr>
          <w:p w14:paraId="6B0A612D"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775EC8A2" w14:textId="77777777" w:rsidTr="00EF4EDC">
        <w:trPr>
          <w:trHeight w:val="68"/>
          <w:jc w:val="center"/>
        </w:trPr>
        <w:tc>
          <w:tcPr>
            <w:tcW w:w="1229" w:type="dxa"/>
          </w:tcPr>
          <w:p w14:paraId="70094736"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lastRenderedPageBreak/>
              <w:t>Diabetes</w:t>
            </w:r>
          </w:p>
        </w:tc>
        <w:tc>
          <w:tcPr>
            <w:tcW w:w="1229" w:type="dxa"/>
          </w:tcPr>
          <w:p w14:paraId="2EFDE6F1"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10</w:t>
            </w:r>
          </w:p>
        </w:tc>
        <w:tc>
          <w:tcPr>
            <w:tcW w:w="1230" w:type="dxa"/>
          </w:tcPr>
          <w:p w14:paraId="5D917CFF"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Lung cancer</w:t>
            </w:r>
          </w:p>
        </w:tc>
        <w:tc>
          <w:tcPr>
            <w:tcW w:w="1230" w:type="dxa"/>
          </w:tcPr>
          <w:p w14:paraId="31752D7C"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4E2E5339" w14:textId="77777777">
        <w:trPr>
          <w:jc w:val="center"/>
        </w:trPr>
        <w:tc>
          <w:tcPr>
            <w:tcW w:w="1229" w:type="dxa"/>
          </w:tcPr>
          <w:p w14:paraId="0A43DFD9"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Asthma</w:t>
            </w:r>
          </w:p>
        </w:tc>
        <w:tc>
          <w:tcPr>
            <w:tcW w:w="1229" w:type="dxa"/>
          </w:tcPr>
          <w:p w14:paraId="68EF380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9</w:t>
            </w:r>
          </w:p>
        </w:tc>
        <w:tc>
          <w:tcPr>
            <w:tcW w:w="1230" w:type="dxa"/>
          </w:tcPr>
          <w:p w14:paraId="3C449D10"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Stomach disease</w:t>
            </w:r>
          </w:p>
        </w:tc>
        <w:tc>
          <w:tcPr>
            <w:tcW w:w="1230" w:type="dxa"/>
          </w:tcPr>
          <w:p w14:paraId="2F4A3DB7"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46093A01" w14:textId="77777777">
        <w:trPr>
          <w:jc w:val="center"/>
        </w:trPr>
        <w:tc>
          <w:tcPr>
            <w:tcW w:w="1229" w:type="dxa"/>
          </w:tcPr>
          <w:p w14:paraId="623B7EF5"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Statins</w:t>
            </w:r>
          </w:p>
        </w:tc>
        <w:tc>
          <w:tcPr>
            <w:tcW w:w="1229" w:type="dxa"/>
          </w:tcPr>
          <w:p w14:paraId="1F826143"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3</w:t>
            </w:r>
          </w:p>
        </w:tc>
        <w:tc>
          <w:tcPr>
            <w:tcW w:w="1230" w:type="dxa"/>
          </w:tcPr>
          <w:p w14:paraId="67D9FC2A"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Rhinitis</w:t>
            </w:r>
          </w:p>
        </w:tc>
        <w:tc>
          <w:tcPr>
            <w:tcW w:w="1230" w:type="dxa"/>
          </w:tcPr>
          <w:p w14:paraId="30ABB345"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3A1BB1EE" w14:textId="77777777">
        <w:trPr>
          <w:jc w:val="center"/>
        </w:trPr>
        <w:tc>
          <w:tcPr>
            <w:tcW w:w="1229" w:type="dxa"/>
          </w:tcPr>
          <w:p w14:paraId="6B030D54"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Breast cancer</w:t>
            </w:r>
          </w:p>
        </w:tc>
        <w:tc>
          <w:tcPr>
            <w:tcW w:w="1229" w:type="dxa"/>
          </w:tcPr>
          <w:p w14:paraId="6F234EF7"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c>
          <w:tcPr>
            <w:tcW w:w="1230" w:type="dxa"/>
          </w:tcPr>
          <w:p w14:paraId="389958E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Schizophrenia</w:t>
            </w:r>
          </w:p>
        </w:tc>
        <w:tc>
          <w:tcPr>
            <w:tcW w:w="1230" w:type="dxa"/>
          </w:tcPr>
          <w:p w14:paraId="6DF3B961"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r w:rsidR="00F5754C" w:rsidRPr="00CA7917" w14:paraId="6FFE9A3D" w14:textId="77777777" w:rsidTr="00EF4EDC">
        <w:trPr>
          <w:trHeight w:val="277"/>
          <w:jc w:val="center"/>
        </w:trPr>
        <w:tc>
          <w:tcPr>
            <w:tcW w:w="1229" w:type="dxa"/>
          </w:tcPr>
          <w:p w14:paraId="5385BC5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Anesthesia</w:t>
            </w:r>
          </w:p>
        </w:tc>
        <w:tc>
          <w:tcPr>
            <w:tcW w:w="1229" w:type="dxa"/>
          </w:tcPr>
          <w:p w14:paraId="4C966CDB"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c>
          <w:tcPr>
            <w:tcW w:w="1230" w:type="dxa"/>
          </w:tcPr>
          <w:p w14:paraId="41DAE9F2"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Acute coronary syndrome</w:t>
            </w:r>
          </w:p>
        </w:tc>
        <w:tc>
          <w:tcPr>
            <w:tcW w:w="1230" w:type="dxa"/>
          </w:tcPr>
          <w:p w14:paraId="064DC155" w14:textId="77777777" w:rsidR="00F73992" w:rsidRDefault="00565FAB">
            <w:pPr>
              <w:adjustRightInd w:val="0"/>
              <w:snapToGrid w:val="0"/>
              <w:spacing w:after="0" w:line="240" w:lineRule="auto"/>
              <w:jc w:val="center"/>
              <w:rPr>
                <w:rFonts w:ascii="Times New Roman" w:hAnsi="Times New Roman" w:cs="Times New Roman"/>
                <w:b/>
                <w:sz w:val="13"/>
                <w:szCs w:val="13"/>
              </w:rPr>
            </w:pPr>
            <w:r w:rsidRPr="00EF4EDC">
              <w:rPr>
                <w:rFonts w:ascii="Times New Roman" w:hAnsi="Times New Roman" w:cs="Times New Roman"/>
                <w:sz w:val="13"/>
                <w:szCs w:val="13"/>
              </w:rPr>
              <w:t>1</w:t>
            </w:r>
          </w:p>
        </w:tc>
      </w:tr>
    </w:tbl>
    <w:p w14:paraId="1570177D" w14:textId="77777777" w:rsidR="00F5754C" w:rsidRPr="00EF4EDC" w:rsidRDefault="00565FAB">
      <w:pPr>
        <w:pStyle w:val="2"/>
        <w:rPr>
          <w:rFonts w:ascii="Times New Roman" w:hAnsi="Times New Roman" w:cs="Times New Roman"/>
        </w:rPr>
      </w:pPr>
      <w:bookmarkStart w:id="15" w:name="sec-5-1"/>
      <w:bookmarkEnd w:id="13"/>
      <w:r w:rsidRPr="00EF4EDC">
        <w:rPr>
          <w:rFonts w:ascii="Times New Roman" w:hAnsi="Times New Roman" w:cs="Times New Roman"/>
        </w:rPr>
        <w:t>Drug-</w:t>
      </w:r>
      <w:r w:rsidR="00F62F72">
        <w:rPr>
          <w:rFonts w:ascii="Times New Roman" w:hAnsi="Times New Roman" w:cs="Times New Roman" w:hint="eastAsia"/>
        </w:rPr>
        <w:t>ADR</w:t>
      </w:r>
      <w:r w:rsidR="00F62F72" w:rsidRPr="00EF4EDC">
        <w:rPr>
          <w:rFonts w:ascii="Times New Roman" w:hAnsi="Times New Roman" w:cs="Times New Roman"/>
        </w:rPr>
        <w:t xml:space="preserve"> </w:t>
      </w:r>
      <w:r w:rsidRPr="00EF4EDC">
        <w:rPr>
          <w:rFonts w:ascii="Times New Roman" w:hAnsi="Times New Roman" w:cs="Times New Roman"/>
        </w:rPr>
        <w:t>association</w:t>
      </w:r>
    </w:p>
    <w:bookmarkEnd w:id="15"/>
    <w:p w14:paraId="0841DDAC" w14:textId="7D857C07" w:rsidR="00F5754C" w:rsidRPr="00EF4EDC" w:rsidRDefault="005B7ADB" w:rsidP="00001178">
      <w:pPr>
        <w:pStyle w:val="para-first"/>
        <w:rPr>
          <w:rFonts w:ascii="Times New Roman" w:hAnsi="Times New Roman"/>
        </w:rPr>
      </w:pPr>
      <w:r>
        <w:rPr>
          <w:rFonts w:ascii="Times New Roman" w:hAnsi="Times New Roman"/>
        </w:rPr>
        <w:t>For</w:t>
      </w:r>
      <w:r w:rsidRPr="00EF4EDC">
        <w:rPr>
          <w:rFonts w:ascii="Times New Roman" w:hAnsi="Times New Roman"/>
        </w:rPr>
        <w:t xml:space="preserve"> </w:t>
      </w:r>
      <w:r w:rsidR="00565FAB" w:rsidRPr="00EF4EDC">
        <w:rPr>
          <w:rFonts w:ascii="Times New Roman" w:hAnsi="Times New Roman"/>
        </w:rPr>
        <w:t>the test data set, we manually label 200 pairs of drug and ADR</w:t>
      </w:r>
      <w:r w:rsidR="002977DF">
        <w:rPr>
          <w:rFonts w:ascii="Times New Roman" w:hAnsi="Times New Roman"/>
        </w:rPr>
        <w:t>, i.e.,</w:t>
      </w:r>
      <w:r w:rsidR="00565FAB" w:rsidRPr="00EF4EDC">
        <w:rPr>
          <w:rFonts w:ascii="Times New Roman" w:hAnsi="Times New Roman"/>
        </w:rPr>
        <w:t>100 positive pairs and 100 negative ones. Then we compare the classifier trained</w:t>
      </w:r>
      <w:r w:rsidR="002977DF">
        <w:rPr>
          <w:rFonts w:ascii="Times New Roman" w:hAnsi="Times New Roman"/>
        </w:rPr>
        <w:t xml:space="preserve"> from three different labeled data</w:t>
      </w:r>
      <w:r w:rsidR="00565FAB" w:rsidRPr="00EF4EDC">
        <w:rPr>
          <w:rFonts w:ascii="Times New Roman" w:hAnsi="Times New Roman"/>
        </w:rPr>
        <w:t xml:space="preserve">: i) the 422 manually labeled pairs, ii) the labels generated directly from the </w:t>
      </w:r>
      <w:r w:rsidR="00CF5537">
        <w:rPr>
          <w:rFonts w:ascii="Times New Roman" w:hAnsi="Times New Roman"/>
        </w:rPr>
        <w:t>package insert</w:t>
      </w:r>
      <w:r w:rsidR="00565FAB" w:rsidRPr="00EF4EDC">
        <w:rPr>
          <w:rFonts w:ascii="Times New Roman" w:hAnsi="Times New Roman"/>
        </w:rPr>
        <w:t xml:space="preserve">, and iii) semi-supervised </w:t>
      </w:r>
      <w:r w:rsidR="00F05335" w:rsidRPr="00EF4EDC">
        <w:rPr>
          <w:rFonts w:ascii="Times New Roman" w:hAnsi="Times New Roman"/>
        </w:rPr>
        <w:t>label</w:t>
      </w:r>
      <w:r w:rsidR="002977DF">
        <w:rPr>
          <w:rFonts w:ascii="Times New Roman" w:hAnsi="Times New Roman"/>
        </w:rPr>
        <w:t>s</w:t>
      </w:r>
      <w:r w:rsidR="00565FAB" w:rsidRPr="00EF4EDC">
        <w:rPr>
          <w:rFonts w:ascii="Times New Roman" w:hAnsi="Times New Roman"/>
        </w:rPr>
        <w:t>. In addition to the SVM classifier, we experimented with three other baseline approaches, namely an HMM</w:t>
      </w:r>
      <w:r w:rsidR="00CB3587">
        <w:rPr>
          <w:rFonts w:ascii="Times New Roman" w:hAnsi="Times New Roman"/>
        </w:rPr>
        <w:t xml:space="preserve"> (</w:t>
      </w:r>
      <w:r w:rsidR="00CB3587" w:rsidRPr="00CB3587">
        <w:rPr>
          <w:rFonts w:ascii="Times New Roman" w:hAnsi="Times New Roman"/>
        </w:rPr>
        <w:t xml:space="preserve">Hidden Markov </w:t>
      </w:r>
      <w:r w:rsidR="009B0D08">
        <w:rPr>
          <w:rFonts w:ascii="Times New Roman" w:hAnsi="Times New Roman"/>
        </w:rPr>
        <w:t>M</w:t>
      </w:r>
      <w:r w:rsidR="00CB3587" w:rsidRPr="00CB3587">
        <w:rPr>
          <w:rFonts w:ascii="Times New Roman" w:hAnsi="Times New Roman"/>
        </w:rPr>
        <w:t>odel</w:t>
      </w:r>
      <w:r w:rsidR="00CB3587">
        <w:rPr>
          <w:rFonts w:ascii="Times New Roman" w:hAnsi="Times New Roman"/>
        </w:rPr>
        <w:t>)</w:t>
      </w:r>
      <w:r w:rsidR="00565FAB" w:rsidRPr="00EF4EDC">
        <w:rPr>
          <w:rFonts w:ascii="Times New Roman" w:hAnsi="Times New Roman"/>
        </w:rPr>
        <w:t xml:space="preserve"> based classifier (Sampathkumar et al., 2014), a CRFs</w:t>
      </w:r>
      <w:r w:rsidR="00CB3587">
        <w:rPr>
          <w:rFonts w:ascii="Times New Roman" w:hAnsi="Times New Roman"/>
        </w:rPr>
        <w:t xml:space="preserve"> (Conditional </w:t>
      </w:r>
      <w:r w:rsidR="00A025F3">
        <w:rPr>
          <w:rFonts w:ascii="Times New Roman" w:hAnsi="Times New Roman"/>
        </w:rPr>
        <w:t>R</w:t>
      </w:r>
      <w:r w:rsidR="00CB3587">
        <w:rPr>
          <w:rFonts w:ascii="Times New Roman" w:hAnsi="Times New Roman"/>
        </w:rPr>
        <w:t xml:space="preserve">andom </w:t>
      </w:r>
      <w:r w:rsidR="00A025F3">
        <w:rPr>
          <w:rFonts w:ascii="Times New Roman" w:hAnsi="Times New Roman"/>
        </w:rPr>
        <w:t>F</w:t>
      </w:r>
      <w:r w:rsidR="00CB3587">
        <w:rPr>
          <w:rFonts w:ascii="Times New Roman" w:hAnsi="Times New Roman"/>
        </w:rPr>
        <w:t>ields)</w:t>
      </w:r>
      <w:r w:rsidR="00565FAB" w:rsidRPr="00EF4EDC">
        <w:rPr>
          <w:rFonts w:ascii="Times New Roman" w:hAnsi="Times New Roman"/>
        </w:rPr>
        <w:t xml:space="preserve"> based classifier (Nikfarjam et al., 2015) and </w:t>
      </w:r>
      <w:r w:rsidR="00663ED6">
        <w:rPr>
          <w:rFonts w:ascii="Times New Roman" w:hAnsi="Times New Roman"/>
        </w:rPr>
        <w:t>the</w:t>
      </w:r>
      <w:r w:rsidR="00565FAB" w:rsidRPr="00EF4EDC">
        <w:rPr>
          <w:rFonts w:ascii="Times New Roman" w:hAnsi="Times New Roman"/>
        </w:rPr>
        <w:t xml:space="preserve"> pattern based classifier. The HMM and CRF classifiers were slightly modified to adapt to the Chinese input. For example we use ICTCLAS to segment and POS </w:t>
      </w:r>
      <w:r>
        <w:rPr>
          <w:rFonts w:ascii="Times New Roman" w:hAnsi="Times New Roman"/>
        </w:rPr>
        <w:t xml:space="preserve">to </w:t>
      </w:r>
      <w:r w:rsidR="00565FAB" w:rsidRPr="00EF4EDC">
        <w:rPr>
          <w:rFonts w:ascii="Times New Roman" w:hAnsi="Times New Roman"/>
        </w:rPr>
        <w:t xml:space="preserve">tag the input sentences. The result is shown </w:t>
      </w:r>
      <w:r w:rsidR="00DF46CD">
        <w:rPr>
          <w:rFonts w:ascii="Times New Roman" w:hAnsi="Times New Roman"/>
        </w:rPr>
        <w:t>in</w:t>
      </w:r>
      <w:r w:rsidR="00565FAB" w:rsidRPr="00EF4EDC">
        <w:rPr>
          <w:rFonts w:ascii="Times New Roman" w:hAnsi="Times New Roman"/>
        </w:rPr>
        <w:t xml:space="preserve"> </w:t>
      </w:r>
      <w:r w:rsidR="00F9209A">
        <w:fldChar w:fldCharType="begin"/>
      </w:r>
      <w:r w:rsidR="003242C7">
        <w:instrText xml:space="preserve"> REF _Ref386119160 \h  \* MERGEFORMAT </w:instrText>
      </w:r>
      <w:r w:rsidR="00F9209A">
        <w:fldChar w:fldCharType="separate"/>
      </w:r>
      <w:r w:rsidR="00EF0A01" w:rsidRPr="00EF4EDC">
        <w:rPr>
          <w:rFonts w:ascii="Times New Roman" w:hAnsi="Times New Roman"/>
        </w:rPr>
        <w:t xml:space="preserve">Table </w:t>
      </w:r>
      <w:r w:rsidR="00EF0A01">
        <w:rPr>
          <w:rFonts w:ascii="Times New Roman" w:hAnsi="Times New Roman"/>
        </w:rPr>
        <w:t>3</w:t>
      </w:r>
      <w:r w:rsidR="00F9209A">
        <w:fldChar w:fldCharType="end"/>
      </w:r>
      <w:r w:rsidR="00565FAB" w:rsidRPr="00EF4EDC">
        <w:rPr>
          <w:rFonts w:ascii="Times New Roman" w:hAnsi="Times New Roman"/>
        </w:rPr>
        <w:t>.</w:t>
      </w:r>
    </w:p>
    <w:p w14:paraId="61E1B8FE" w14:textId="77777777" w:rsidR="00F5754C" w:rsidRPr="00EF4EDC" w:rsidRDefault="00565FAB">
      <w:pPr>
        <w:jc w:val="center"/>
        <w:rPr>
          <w:rFonts w:ascii="Times New Roman" w:hAnsi="Times New Roman" w:cs="Times New Roman"/>
        </w:rPr>
      </w:pPr>
      <w:bookmarkStart w:id="16" w:name="_Ref386119160"/>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EF0A01">
        <w:rPr>
          <w:rFonts w:ascii="Times New Roman" w:hAnsi="Times New Roman" w:cs="Times New Roman"/>
          <w:noProof/>
        </w:rPr>
        <w:t>3</w:t>
      </w:r>
      <w:r w:rsidR="00F9209A" w:rsidRPr="00EF4EDC">
        <w:rPr>
          <w:rFonts w:ascii="Times New Roman" w:hAnsi="Times New Roman" w:cs="Times New Roman"/>
        </w:rPr>
        <w:fldChar w:fldCharType="end"/>
      </w:r>
      <w:bookmarkEnd w:id="16"/>
      <w:r w:rsidRPr="00EF4EDC">
        <w:rPr>
          <w:rFonts w:ascii="Times New Roman" w:hAnsi="Times New Roman" w:cs="Times New Roman"/>
        </w:rPr>
        <w:t xml:space="preserve"> Accuracy of prediction of drug-condition associations</w:t>
      </w:r>
    </w:p>
    <w:tbl>
      <w:tblPr>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993"/>
        <w:gridCol w:w="786"/>
      </w:tblGrid>
      <w:tr w:rsidR="00F5754C" w:rsidRPr="00CA7917" w14:paraId="229D5831" w14:textId="77777777" w:rsidTr="00EF4EDC">
        <w:trPr>
          <w:trHeight w:val="302"/>
          <w:jc w:val="center"/>
        </w:trPr>
        <w:tc>
          <w:tcPr>
            <w:tcW w:w="1696" w:type="dxa"/>
            <w:tcBorders>
              <w:tl2br w:val="single" w:sz="4" w:space="0" w:color="auto"/>
            </w:tcBorders>
          </w:tcPr>
          <w:p w14:paraId="2B82DA3E" w14:textId="77777777" w:rsidR="00F73992" w:rsidRPr="00E92330" w:rsidRDefault="00F73992">
            <w:pPr>
              <w:pStyle w:val="para-first"/>
              <w:adjustRightInd w:val="0"/>
              <w:snapToGrid w:val="0"/>
              <w:spacing w:after="0" w:line="240" w:lineRule="auto"/>
              <w:jc w:val="center"/>
              <w:rPr>
                <w:rFonts w:ascii="Times New Roman" w:hAnsi="Times New Roman"/>
                <w:b/>
                <w:sz w:val="13"/>
                <w:szCs w:val="13"/>
                <w:lang w:val="en-US"/>
              </w:rPr>
            </w:pPr>
          </w:p>
        </w:tc>
        <w:tc>
          <w:tcPr>
            <w:tcW w:w="1134" w:type="dxa"/>
          </w:tcPr>
          <w:p w14:paraId="55FB3A90"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Positive pairs</w:t>
            </w:r>
          </w:p>
        </w:tc>
        <w:tc>
          <w:tcPr>
            <w:tcW w:w="993" w:type="dxa"/>
          </w:tcPr>
          <w:p w14:paraId="22028F70"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Negative pairs</w:t>
            </w:r>
          </w:p>
        </w:tc>
        <w:tc>
          <w:tcPr>
            <w:tcW w:w="786" w:type="dxa"/>
          </w:tcPr>
          <w:p w14:paraId="57458F75"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F1</w:t>
            </w:r>
          </w:p>
        </w:tc>
      </w:tr>
      <w:tr w:rsidR="00F5754C" w:rsidRPr="00CA7917" w14:paraId="0CB445AA" w14:textId="77777777" w:rsidTr="009251F1">
        <w:trPr>
          <w:trHeight w:val="199"/>
          <w:jc w:val="center"/>
        </w:trPr>
        <w:tc>
          <w:tcPr>
            <w:tcW w:w="1696" w:type="dxa"/>
          </w:tcPr>
          <w:p w14:paraId="094D1DBB"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Manual labels</w:t>
            </w:r>
          </w:p>
        </w:tc>
        <w:tc>
          <w:tcPr>
            <w:tcW w:w="1134" w:type="dxa"/>
          </w:tcPr>
          <w:p w14:paraId="6E7A3ECF"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43/100</w:t>
            </w:r>
          </w:p>
        </w:tc>
        <w:tc>
          <w:tcPr>
            <w:tcW w:w="993" w:type="dxa"/>
          </w:tcPr>
          <w:p w14:paraId="62C88E06"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89/100</w:t>
            </w:r>
          </w:p>
        </w:tc>
        <w:tc>
          <w:tcPr>
            <w:tcW w:w="786" w:type="dxa"/>
          </w:tcPr>
          <w:p w14:paraId="42FD5BB7"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0.558</w:t>
            </w:r>
          </w:p>
        </w:tc>
      </w:tr>
      <w:tr w:rsidR="00F5754C" w:rsidRPr="00CA7917" w14:paraId="43368A9F" w14:textId="77777777" w:rsidTr="009251F1">
        <w:trPr>
          <w:trHeight w:val="100"/>
          <w:jc w:val="center"/>
        </w:trPr>
        <w:tc>
          <w:tcPr>
            <w:tcW w:w="1696" w:type="dxa"/>
          </w:tcPr>
          <w:p w14:paraId="7AE1377D"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Auto labels from  inserts</w:t>
            </w:r>
          </w:p>
        </w:tc>
        <w:tc>
          <w:tcPr>
            <w:tcW w:w="1134" w:type="dxa"/>
          </w:tcPr>
          <w:p w14:paraId="2D1AA11C"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57/100</w:t>
            </w:r>
          </w:p>
        </w:tc>
        <w:tc>
          <w:tcPr>
            <w:tcW w:w="993" w:type="dxa"/>
          </w:tcPr>
          <w:p w14:paraId="71A37BD2"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83/100</w:t>
            </w:r>
          </w:p>
        </w:tc>
        <w:tc>
          <w:tcPr>
            <w:tcW w:w="786" w:type="dxa"/>
          </w:tcPr>
          <w:p w14:paraId="27D22086"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0.655</w:t>
            </w:r>
          </w:p>
        </w:tc>
      </w:tr>
      <w:tr w:rsidR="00F5754C" w:rsidRPr="00CA7917" w14:paraId="1627FB00" w14:textId="77777777" w:rsidTr="009251F1">
        <w:trPr>
          <w:trHeight w:val="127"/>
          <w:jc w:val="center"/>
        </w:trPr>
        <w:tc>
          <w:tcPr>
            <w:tcW w:w="1696" w:type="dxa"/>
          </w:tcPr>
          <w:p w14:paraId="1E70DCB7"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Semi-supervised labels</w:t>
            </w:r>
          </w:p>
        </w:tc>
        <w:tc>
          <w:tcPr>
            <w:tcW w:w="1134" w:type="dxa"/>
          </w:tcPr>
          <w:p w14:paraId="6AD021FC" w14:textId="77777777" w:rsidR="00F73992" w:rsidRPr="00E92330" w:rsidRDefault="00565FAB">
            <w:pPr>
              <w:pStyle w:val="para-first"/>
              <w:adjustRightInd w:val="0"/>
              <w:snapToGrid w:val="0"/>
              <w:spacing w:after="0" w:line="240" w:lineRule="auto"/>
              <w:jc w:val="center"/>
              <w:rPr>
                <w:rFonts w:ascii="Times New Roman" w:hAnsi="Times New Roman"/>
                <w:b/>
                <w:sz w:val="13"/>
                <w:szCs w:val="13"/>
                <w:lang w:val="en-US"/>
              </w:rPr>
            </w:pPr>
            <w:r w:rsidRPr="00E92330">
              <w:rPr>
                <w:rFonts w:ascii="Times New Roman" w:hAnsi="Times New Roman"/>
                <w:b/>
                <w:sz w:val="13"/>
                <w:szCs w:val="13"/>
                <w:lang w:val="en-US"/>
              </w:rPr>
              <w:t>82/100</w:t>
            </w:r>
          </w:p>
        </w:tc>
        <w:tc>
          <w:tcPr>
            <w:tcW w:w="993" w:type="dxa"/>
          </w:tcPr>
          <w:p w14:paraId="4DB4A1A7" w14:textId="77777777" w:rsidR="00F73992" w:rsidRPr="00E92330" w:rsidRDefault="00565FAB">
            <w:pPr>
              <w:pStyle w:val="para-first"/>
              <w:adjustRightInd w:val="0"/>
              <w:snapToGrid w:val="0"/>
              <w:spacing w:after="0" w:line="240" w:lineRule="auto"/>
              <w:jc w:val="center"/>
              <w:rPr>
                <w:rFonts w:ascii="Times New Roman" w:hAnsi="Times New Roman"/>
                <w:b/>
                <w:sz w:val="13"/>
                <w:szCs w:val="13"/>
                <w:lang w:val="en-US"/>
              </w:rPr>
            </w:pPr>
            <w:r w:rsidRPr="00E92330">
              <w:rPr>
                <w:rFonts w:ascii="Times New Roman" w:hAnsi="Times New Roman"/>
                <w:b/>
                <w:sz w:val="13"/>
                <w:szCs w:val="13"/>
                <w:lang w:val="en-US"/>
              </w:rPr>
              <w:t>85/100</w:t>
            </w:r>
          </w:p>
        </w:tc>
        <w:tc>
          <w:tcPr>
            <w:tcW w:w="786" w:type="dxa"/>
          </w:tcPr>
          <w:p w14:paraId="25AA6D18" w14:textId="77777777" w:rsidR="00F73992" w:rsidRPr="00E92330" w:rsidRDefault="00565FAB">
            <w:pPr>
              <w:pStyle w:val="para-first"/>
              <w:adjustRightInd w:val="0"/>
              <w:snapToGrid w:val="0"/>
              <w:spacing w:after="0" w:line="240" w:lineRule="auto"/>
              <w:jc w:val="center"/>
              <w:rPr>
                <w:rFonts w:ascii="Times New Roman" w:hAnsi="Times New Roman"/>
                <w:b/>
                <w:sz w:val="13"/>
                <w:szCs w:val="13"/>
                <w:lang w:val="en-US"/>
              </w:rPr>
            </w:pPr>
            <w:r w:rsidRPr="00E92330">
              <w:rPr>
                <w:rFonts w:ascii="Times New Roman" w:hAnsi="Times New Roman"/>
                <w:b/>
                <w:sz w:val="13"/>
                <w:szCs w:val="13"/>
                <w:lang w:val="en-US"/>
              </w:rPr>
              <w:t>0.837</w:t>
            </w:r>
          </w:p>
        </w:tc>
      </w:tr>
      <w:tr w:rsidR="00F5754C" w:rsidRPr="00CA7917" w14:paraId="72D5EA37" w14:textId="77777777" w:rsidTr="009251F1">
        <w:trPr>
          <w:trHeight w:val="145"/>
          <w:jc w:val="center"/>
        </w:trPr>
        <w:tc>
          <w:tcPr>
            <w:tcW w:w="1696" w:type="dxa"/>
          </w:tcPr>
          <w:p w14:paraId="16D4FB34"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HMM</w:t>
            </w:r>
          </w:p>
        </w:tc>
        <w:tc>
          <w:tcPr>
            <w:tcW w:w="1134" w:type="dxa"/>
          </w:tcPr>
          <w:p w14:paraId="03B5C952"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24/100</w:t>
            </w:r>
          </w:p>
        </w:tc>
        <w:tc>
          <w:tcPr>
            <w:tcW w:w="993" w:type="dxa"/>
          </w:tcPr>
          <w:p w14:paraId="6FF8F094"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83/100</w:t>
            </w:r>
          </w:p>
        </w:tc>
        <w:tc>
          <w:tcPr>
            <w:tcW w:w="786" w:type="dxa"/>
          </w:tcPr>
          <w:p w14:paraId="3C325AE5"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0.340</w:t>
            </w:r>
          </w:p>
        </w:tc>
      </w:tr>
      <w:tr w:rsidR="00F5754C" w:rsidRPr="00CA7917" w14:paraId="4C02156D" w14:textId="77777777" w:rsidTr="009251F1">
        <w:trPr>
          <w:trHeight w:val="163"/>
          <w:jc w:val="center"/>
        </w:trPr>
        <w:tc>
          <w:tcPr>
            <w:tcW w:w="1696" w:type="dxa"/>
          </w:tcPr>
          <w:p w14:paraId="138736D2"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bookmarkStart w:id="17" w:name="_Ref1172536927"/>
            <w:r w:rsidRPr="00E92330">
              <w:rPr>
                <w:rFonts w:ascii="Times New Roman" w:hAnsi="Times New Roman"/>
                <w:sz w:val="13"/>
                <w:szCs w:val="13"/>
                <w:lang w:val="en-US"/>
              </w:rPr>
              <w:t>CRFs</w:t>
            </w:r>
          </w:p>
        </w:tc>
        <w:tc>
          <w:tcPr>
            <w:tcW w:w="1134" w:type="dxa"/>
          </w:tcPr>
          <w:p w14:paraId="454ECD10"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37/100</w:t>
            </w:r>
          </w:p>
        </w:tc>
        <w:tc>
          <w:tcPr>
            <w:tcW w:w="993" w:type="dxa"/>
          </w:tcPr>
          <w:p w14:paraId="7B1DB02E"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90/100</w:t>
            </w:r>
          </w:p>
        </w:tc>
        <w:tc>
          <w:tcPr>
            <w:tcW w:w="786" w:type="dxa"/>
          </w:tcPr>
          <w:p w14:paraId="3CFCDEF4"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0.503</w:t>
            </w:r>
          </w:p>
        </w:tc>
      </w:tr>
      <w:tr w:rsidR="00F5754C" w:rsidRPr="00CA7917" w14:paraId="5856CAB3" w14:textId="77777777" w:rsidTr="009251F1">
        <w:trPr>
          <w:trHeight w:val="163"/>
          <w:jc w:val="center"/>
        </w:trPr>
        <w:tc>
          <w:tcPr>
            <w:tcW w:w="1696" w:type="dxa"/>
          </w:tcPr>
          <w:p w14:paraId="06FCC7D3" w14:textId="77777777" w:rsidR="00F73992" w:rsidRPr="00E92330" w:rsidRDefault="00565FAB">
            <w:pPr>
              <w:pStyle w:val="para-first"/>
              <w:adjustRightInd w:val="0"/>
              <w:snapToGrid w:val="0"/>
              <w:spacing w:after="0" w:line="240" w:lineRule="auto"/>
              <w:jc w:val="center"/>
              <w:rPr>
                <w:rFonts w:ascii="Times New Roman" w:hAnsi="Times New Roman"/>
                <w:color w:val="FF0000"/>
                <w:sz w:val="13"/>
                <w:szCs w:val="13"/>
                <w:lang w:val="en-US"/>
              </w:rPr>
            </w:pPr>
            <w:r w:rsidRPr="00E92330">
              <w:rPr>
                <w:rFonts w:ascii="Times New Roman" w:hAnsi="Times New Roman"/>
                <w:sz w:val="13"/>
                <w:szCs w:val="13"/>
                <w:lang w:val="en-US"/>
              </w:rPr>
              <w:t>Pattern-based</w:t>
            </w:r>
          </w:p>
        </w:tc>
        <w:tc>
          <w:tcPr>
            <w:tcW w:w="1134" w:type="dxa"/>
          </w:tcPr>
          <w:p w14:paraId="2A8A993C"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26/74</w:t>
            </w:r>
          </w:p>
        </w:tc>
        <w:tc>
          <w:tcPr>
            <w:tcW w:w="993" w:type="dxa"/>
          </w:tcPr>
          <w:p w14:paraId="22255363"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93/100</w:t>
            </w:r>
          </w:p>
        </w:tc>
        <w:tc>
          <w:tcPr>
            <w:tcW w:w="786" w:type="dxa"/>
          </w:tcPr>
          <w:p w14:paraId="0CFCC679" w14:textId="77777777" w:rsidR="00F73992" w:rsidRPr="00E92330" w:rsidRDefault="00565FAB">
            <w:pPr>
              <w:pStyle w:val="para-first"/>
              <w:adjustRightInd w:val="0"/>
              <w:snapToGrid w:val="0"/>
              <w:spacing w:after="0" w:line="240" w:lineRule="auto"/>
              <w:jc w:val="center"/>
              <w:rPr>
                <w:rFonts w:ascii="Times New Roman" w:hAnsi="Times New Roman"/>
                <w:sz w:val="13"/>
                <w:szCs w:val="13"/>
                <w:lang w:val="en-US"/>
              </w:rPr>
            </w:pPr>
            <w:r w:rsidRPr="00E92330">
              <w:rPr>
                <w:rFonts w:ascii="Times New Roman" w:hAnsi="Times New Roman"/>
                <w:sz w:val="13"/>
                <w:szCs w:val="13"/>
                <w:lang w:val="en-US"/>
              </w:rPr>
              <w:t>0.364</w:t>
            </w:r>
          </w:p>
        </w:tc>
      </w:tr>
    </w:tbl>
    <w:bookmarkEnd w:id="17"/>
    <w:p w14:paraId="14AB1E74" w14:textId="5F8F65A9" w:rsidR="00F5754C" w:rsidDel="005B19FB" w:rsidRDefault="00287B6F">
      <w:pPr>
        <w:pStyle w:val="para0"/>
        <w:ind w:firstLine="0"/>
        <w:rPr>
          <w:del w:id="18" w:author="quanyang" w:date="2016-06-10T23:59:00Z"/>
          <w:rFonts w:ascii="Times New Roman" w:hAnsi="Times New Roman"/>
          <w:lang w:eastAsia="zh-CN"/>
        </w:rPr>
      </w:pPr>
      <w:del w:id="19" w:author="quanyang" w:date="2016-06-10T23:58:00Z">
        <w:r w:rsidRPr="00F9209A" w:rsidDel="005B19FB">
          <w:rPr>
            <w:noProof/>
            <w:lang w:eastAsia="zh-CN"/>
          </w:rPr>
          <mc:AlternateContent>
            <mc:Choice Requires="wpg">
              <w:drawing>
                <wp:anchor distT="0" distB="0" distL="114300" distR="114300" simplePos="0" relativeHeight="251658240" behindDoc="0" locked="0" layoutInCell="1" allowOverlap="1" wp14:anchorId="11DA02DC" wp14:editId="112955A6">
                  <wp:simplePos x="0" y="0"/>
                  <wp:positionH relativeFrom="column">
                    <wp:posOffset>50800</wp:posOffset>
                  </wp:positionH>
                  <wp:positionV relativeFrom="paragraph">
                    <wp:posOffset>194945</wp:posOffset>
                  </wp:positionV>
                  <wp:extent cx="2985770" cy="1410335"/>
                  <wp:effectExtent l="0" t="0" r="0" b="3810"/>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770" cy="254000"/>
                            <a:chOff x="6236" y="7869"/>
                            <a:chExt cx="4702" cy="400"/>
                          </a:xfrm>
                        </wpg:grpSpPr>
                        <wps:wsp>
                          <wps:cNvPr id="5" name="文本框 17"/>
                          <wps:cNvSpPr txBox="1">
                            <a:spLocks noChangeArrowheads="1"/>
                          </wps:cNvSpPr>
                          <wps:spPr bwMode="auto">
                            <a:xfrm>
                              <a:off x="0" y="1156335"/>
                              <a:ext cx="298577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DC6031" w14:textId="77777777" w:rsidR="005B19FB" w:rsidRPr="00ED4F3D" w:rsidRDefault="005B19FB">
                                <w:pPr>
                                  <w:pStyle w:val="a6"/>
                                  <w:jc w:val="center"/>
                                  <w:rPr>
                                    <w:rFonts w:ascii="Times New Roman" w:hAnsi="Times New Roman"/>
                                    <w:noProof/>
                                  </w:rPr>
                                  <w:pPrChange w:id="20" w:author="quanyang" w:date="2016-06-11T00:00:00Z">
                                    <w:pPr>
                                      <w:pStyle w:val="para-first"/>
                                    </w:pPr>
                                  </w:pPrChange>
                                </w:pP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1DA02DC" id="Group 8" o:spid="_x0000_s1028" style="position:absolute;left:0;text-align:left;margin-left:4pt;margin-top:15.35pt;width:235.1pt;height:111.05pt;z-index:251658240" coordorigin="6236,7869" coordsize="470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">
                  <v:shape id="文本框 17" o:spid="_x0000_s1029" type="#_x0000_t202" style="position:absolute;top:1156335;width:298577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1FDC6031" w14:textId="77777777" w:rsidR="005B19FB" w:rsidRPr="00ED4F3D" w:rsidRDefault="005B19FB" w:rsidP="005B19FB">
                          <w:pPr>
                            <w:pStyle w:val="a6"/>
                            <w:jc w:val="center"/>
                            <w:rPr>
                              <w:rFonts w:ascii="Times New Roman" w:eastAsia="Liberation Serif" w:hAnsi="Times New Roman" w:cs="Times New Roman"/>
                              <w:noProof/>
                              <w:sz w:val="16"/>
                              <w:szCs w:val="16"/>
                              <w:lang w:val="x-none"/>
                              <w:rPrChange w:id="19" w:author="quanyang" w:date="2016-06-11T00:03:00Z">
                                <w:rPr>
                                  <w:rFonts w:ascii="Times New Roman" w:hAnsi="Times New Roman"/>
                                  <w:noProof/>
                                </w:rPr>
                              </w:rPrChange>
                            </w:rPr>
                            <w:pPrChange w:id="20" w:author="quanyang" w:date="2016-06-11T00:00:00Z">
                              <w:pPr>
                                <w:pStyle w:val="para-first"/>
                              </w:pPr>
                            </w:pPrChange>
                          </w:pPr>
                        </w:p>
                      </w:txbxContent>
                    </v:textbox>
                  </v:shape>
                </v:group>
              </w:pict>
            </mc:Fallback>
          </mc:AlternateContent>
        </w:r>
      </w:del>
    </w:p>
    <w:p w14:paraId="03BC116D" w14:textId="77777777" w:rsidR="009251F1" w:rsidDel="005B19FB" w:rsidRDefault="009251F1">
      <w:pPr>
        <w:pStyle w:val="para0"/>
        <w:ind w:firstLine="0"/>
        <w:rPr>
          <w:del w:id="21" w:author="quanyang" w:date="2016-06-10T23:59:00Z"/>
          <w:rFonts w:ascii="Times New Roman" w:hAnsi="Times New Roman"/>
          <w:lang w:eastAsia="zh-CN"/>
        </w:rPr>
      </w:pPr>
    </w:p>
    <w:p w14:paraId="60F5286F" w14:textId="77777777" w:rsidR="009251F1" w:rsidDel="005B19FB" w:rsidRDefault="009251F1">
      <w:pPr>
        <w:pStyle w:val="para0"/>
        <w:ind w:firstLine="0"/>
        <w:rPr>
          <w:del w:id="22" w:author="quanyang" w:date="2016-06-10T23:59:00Z"/>
          <w:rFonts w:ascii="Times New Roman" w:hAnsi="Times New Roman"/>
          <w:lang w:eastAsia="zh-CN"/>
        </w:rPr>
      </w:pPr>
    </w:p>
    <w:p w14:paraId="381D201D" w14:textId="77777777" w:rsidR="009251F1" w:rsidDel="005B19FB" w:rsidRDefault="009251F1">
      <w:pPr>
        <w:pStyle w:val="para0"/>
        <w:ind w:firstLine="0"/>
        <w:rPr>
          <w:del w:id="23" w:author="quanyang" w:date="2016-06-10T23:59:00Z"/>
          <w:rFonts w:ascii="Times New Roman" w:hAnsi="Times New Roman"/>
          <w:lang w:eastAsia="zh-CN"/>
        </w:rPr>
      </w:pPr>
    </w:p>
    <w:p w14:paraId="5065C0B1" w14:textId="77777777" w:rsidR="008408F3" w:rsidDel="005B19FB" w:rsidRDefault="008408F3">
      <w:pPr>
        <w:pStyle w:val="para0"/>
        <w:ind w:firstLine="0"/>
        <w:rPr>
          <w:del w:id="24" w:author="quanyang" w:date="2016-06-10T23:59:00Z"/>
          <w:rFonts w:ascii="Times New Roman" w:hAnsi="Times New Roman"/>
          <w:lang w:eastAsia="zh-CN"/>
        </w:rPr>
      </w:pPr>
    </w:p>
    <w:p w14:paraId="6A9E1D11" w14:textId="6405A73E" w:rsidR="009251F1" w:rsidDel="005B19FB" w:rsidRDefault="009251F1">
      <w:pPr>
        <w:pStyle w:val="para0"/>
        <w:ind w:firstLine="0"/>
        <w:rPr>
          <w:del w:id="25" w:author="quanyang" w:date="2016-06-10T23:59:00Z"/>
          <w:rFonts w:ascii="Times New Roman" w:hAnsi="Times New Roman"/>
          <w:lang w:eastAsia="zh-CN"/>
        </w:rPr>
      </w:pPr>
    </w:p>
    <w:p w14:paraId="4ECDFC0D" w14:textId="77777777" w:rsidR="009251F1" w:rsidDel="005B19FB" w:rsidRDefault="009251F1">
      <w:pPr>
        <w:pStyle w:val="para0"/>
        <w:ind w:firstLine="0"/>
        <w:rPr>
          <w:del w:id="26" w:author="quanyang" w:date="2016-06-11T00:00:00Z"/>
          <w:rFonts w:ascii="Times New Roman" w:hAnsi="Times New Roman"/>
          <w:lang w:eastAsia="zh-CN"/>
        </w:rPr>
      </w:pPr>
    </w:p>
    <w:p w14:paraId="4F4B679F" w14:textId="77777777" w:rsidR="008408F3" w:rsidRPr="00EF4EDC" w:rsidDel="00F0797C" w:rsidRDefault="00565FAB">
      <w:pPr>
        <w:pStyle w:val="para0"/>
        <w:rPr>
          <w:del w:id="27" w:author="quanyang" w:date="2016-06-11T00:02:00Z"/>
        </w:rPr>
      </w:pPr>
      <w:r w:rsidRPr="00EF4EDC">
        <w:t xml:space="preserve"> </w:t>
      </w:r>
      <w:r w:rsidR="00BC3647">
        <w:t>Figure 3</w:t>
      </w:r>
      <w:r w:rsidR="008408F3">
        <w:t xml:space="preserve"> shows the accuracies and F1-scores after each iteration using the training data bootstrapping approach in Section 2.3</w:t>
      </w:r>
      <w:r w:rsidRPr="00EF4EDC">
        <w:t>.</w:t>
      </w:r>
      <w:r w:rsidR="008408F3" w:rsidRPr="008408F3">
        <w:t xml:space="preserve"> </w:t>
      </w:r>
      <w:r w:rsidR="008408F3">
        <w:t xml:space="preserve">We observe </w:t>
      </w:r>
      <w:r w:rsidR="008408F3" w:rsidRPr="00EF4EDC">
        <w:t>quick</w:t>
      </w:r>
      <w:r w:rsidR="008408F3">
        <w:t xml:space="preserve"> convergence</w:t>
      </w:r>
      <w:r w:rsidR="008408F3" w:rsidRPr="00EF4EDC">
        <w:t xml:space="preserve">: </w:t>
      </w:r>
      <w:r w:rsidR="00152FF3">
        <w:t>no extra</w:t>
      </w:r>
      <w:r w:rsidR="008408F3" w:rsidRPr="00EF4EDC">
        <w:t xml:space="preserve"> labeled data </w:t>
      </w:r>
      <w:r w:rsidR="00152FF3">
        <w:t xml:space="preserve">is </w:t>
      </w:r>
      <w:r w:rsidR="008408F3" w:rsidRPr="00EF4EDC">
        <w:t>generated after 7</w:t>
      </w:r>
      <w:r w:rsidR="008408F3" w:rsidRPr="00EF4EDC">
        <w:rPr>
          <w:vertAlign w:val="superscript"/>
        </w:rPr>
        <w:t>th</w:t>
      </w:r>
      <w:r w:rsidR="008408F3" w:rsidRPr="00EF4EDC">
        <w:t xml:space="preserve"> iteration. There is a dramatic improvement in accuracy from the 0</w:t>
      </w:r>
      <w:r w:rsidR="008408F3" w:rsidRPr="00EF4EDC">
        <w:rPr>
          <w:vertAlign w:val="superscript"/>
        </w:rPr>
        <w:t>th</w:t>
      </w:r>
      <w:r w:rsidR="008408F3" w:rsidRPr="00EF4EDC">
        <w:t xml:space="preserve"> iteration to the l</w:t>
      </w:r>
      <w:r w:rsidR="008408F3" w:rsidRPr="00864409">
        <w:rPr>
          <w:vertAlign w:val="superscript"/>
        </w:rPr>
        <w:t>st</w:t>
      </w:r>
      <w:r w:rsidR="00152FF3">
        <w:t xml:space="preserve"> since the most</w:t>
      </w:r>
      <w:r w:rsidR="008408F3" w:rsidRPr="00EF4EDC">
        <w:t xml:space="preserve"> knowledge is acquired </w:t>
      </w:r>
      <w:r w:rsidR="008408F3">
        <w:t>in the first round of bootstrapping</w:t>
      </w:r>
      <w:r w:rsidR="008408F3" w:rsidRPr="00EF4EDC">
        <w:t>. The gain in accuracy saturates after a peak is reached at the 3</w:t>
      </w:r>
      <w:r w:rsidR="008408F3" w:rsidRPr="00EF4EDC">
        <w:rPr>
          <w:vertAlign w:val="superscript"/>
        </w:rPr>
        <w:t>rd</w:t>
      </w:r>
      <w:r w:rsidR="008408F3" w:rsidRPr="00EF4EDC">
        <w:t xml:space="preserve"> iteration. We would then use the training data obtained at that time to train our final classifier.</w:t>
      </w:r>
    </w:p>
    <w:p w14:paraId="1AD323FE" w14:textId="3B87297A" w:rsidR="00F73992" w:rsidRDefault="00F73992">
      <w:pPr>
        <w:pStyle w:val="para0"/>
        <w:rPr>
          <w:rFonts w:ascii="Times New Roman" w:hAnsi="Times New Roman"/>
          <w:lang w:eastAsia="zh-CN"/>
        </w:rPr>
      </w:pPr>
    </w:p>
    <w:p w14:paraId="311889F6" w14:textId="471C072D" w:rsidR="00F5754C" w:rsidRPr="00EF4EDC" w:rsidRDefault="00565FAB">
      <w:pPr>
        <w:pStyle w:val="2"/>
        <w:rPr>
          <w:rFonts w:ascii="Times New Roman" w:hAnsi="Times New Roman" w:cs="Times New Roman"/>
        </w:rPr>
      </w:pPr>
      <w:r w:rsidRPr="00EF4EDC">
        <w:rPr>
          <w:rFonts w:ascii="Times New Roman" w:hAnsi="Times New Roman" w:cs="Times New Roman"/>
        </w:rPr>
        <w:t>End-to-end ranking</w:t>
      </w:r>
    </w:p>
    <w:p w14:paraId="15716F2C" w14:textId="14C9E704" w:rsidR="00F5754C" w:rsidRPr="00EF4EDC" w:rsidRDefault="00565FAB">
      <w:pPr>
        <w:pStyle w:val="para-first"/>
        <w:rPr>
          <w:rFonts w:ascii="Times New Roman" w:hAnsi="Times New Roman"/>
        </w:rPr>
      </w:pPr>
      <w:r w:rsidRPr="00EF4EDC">
        <w:rPr>
          <w:rFonts w:ascii="Times New Roman" w:hAnsi="Times New Roman"/>
        </w:rPr>
        <w:t xml:space="preserve">Because our system returns a ranked list of possible ADRs given a drug, we evaluate the end-to-end performance of the system by </w:t>
      </w:r>
      <w:r w:rsidR="00C531C2">
        <w:rPr>
          <w:rFonts w:ascii="Times New Roman" w:eastAsia="宋体" w:hAnsi="Times New Roman" w:hint="eastAsia"/>
          <w:lang w:eastAsia="zh-CN"/>
        </w:rPr>
        <w:t xml:space="preserve">the </w:t>
      </w:r>
      <w:r w:rsidRPr="00EF4EDC">
        <w:rPr>
          <w:rFonts w:ascii="Times New Roman" w:hAnsi="Times New Roman"/>
        </w:rPr>
        <w:t>mean rank reciprocal (MRR)</w:t>
      </w:r>
      <w:r w:rsidRPr="00EF4EDC">
        <w:rPr>
          <w:rFonts w:ascii="Times New Roman" w:eastAsia="宋体" w:hAnsi="Times New Roman" w:hint="eastAsia"/>
          <w:lang w:eastAsia="zh-CN"/>
        </w:rPr>
        <w:t>：</w:t>
      </w:r>
    </w:p>
    <w:p w14:paraId="3BC2A56E" w14:textId="53AF3686" w:rsidR="00F5754C" w:rsidRPr="00287B6F" w:rsidRDefault="00287B6F" w:rsidP="00EF4EDC">
      <w:pPr>
        <w:pStyle w:val="BlockQuote"/>
        <w:spacing w:line="240" w:lineRule="auto"/>
        <w:jc w:val="center"/>
        <w:rPr>
          <w:rFonts w:ascii="Times New Roman" w:hAnsi="Times New Roman" w:cs="Times New Roman"/>
        </w:rPr>
      </w:pPr>
      <m:oMathPara>
        <m:oMath>
          <m:r>
            <w:rPr>
              <w:rFonts w:ascii="Cambria Math" w:hAnsi="Cambria Math" w:cs="Times New Roman"/>
            </w:rPr>
            <w:lastRenderedPageBreak/>
            <m:t xml:space="preserve">MRR=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rank</m:t>
                      </m:r>
                    </m:e>
                    <m:sub>
                      <m:r>
                        <w:rPr>
                          <w:rFonts w:ascii="Cambria Math" w:hAnsi="Cambria Math" w:cs="Times New Roman"/>
                        </w:rPr>
                        <m:t>i</m:t>
                      </m:r>
                    </m:sub>
                  </m:sSub>
                </m:den>
              </m:f>
            </m:e>
          </m:nary>
        </m:oMath>
      </m:oMathPara>
    </w:p>
    <w:p w14:paraId="35513A83" w14:textId="1A56021E" w:rsidR="00F5754C" w:rsidRPr="00EF4EDC" w:rsidRDefault="00565FAB" w:rsidP="00EF4EDC">
      <w:pPr>
        <w:pStyle w:val="para-first"/>
        <w:rPr>
          <w:rFonts w:ascii="Times New Roman" w:hAnsi="Times New Roman"/>
        </w:rPr>
      </w:pPr>
      <w:r w:rsidRPr="00EF4EDC">
        <w:rPr>
          <w:rFonts w:ascii="Times New Roman" w:hAnsi="Times New Roman"/>
          <w:lang w:eastAsia="zh-CN"/>
        </w:rPr>
        <w:t>The reciprocal rank of a query re</w:t>
      </w:r>
      <w:r w:rsidR="005B7ADB">
        <w:rPr>
          <w:rFonts w:ascii="Times New Roman" w:hAnsi="Times New Roman"/>
          <w:lang w:eastAsia="zh-CN"/>
        </w:rPr>
        <w:t>s</w:t>
      </w:r>
      <w:r w:rsidRPr="00EF4EDC">
        <w:rPr>
          <w:rFonts w:ascii="Times New Roman" w:hAnsi="Times New Roman"/>
          <w:lang w:eastAsia="zh-CN"/>
        </w:rPr>
        <w:t xml:space="preserve">ponse is the multiplicative inverse of the rank of the first correct answer. </w:t>
      </w:r>
      <w:commentRangeStart w:id="28"/>
      <w:commentRangeStart w:id="29"/>
      <w:r w:rsidRPr="00EF4EDC">
        <w:rPr>
          <w:rFonts w:ascii="Times New Roman" w:hAnsi="Times New Roman"/>
          <w:lang w:eastAsia="zh-CN"/>
        </w:rPr>
        <w:t>The mean reciprocal rank is the average of the reciprocal ranks of results for a sample of quer</w:t>
      </w:r>
      <w:r w:rsidR="005B7ADB">
        <w:rPr>
          <w:rFonts w:ascii="Times New Roman" w:hAnsi="Times New Roman"/>
          <w:lang w:eastAsia="zh-CN"/>
        </w:rPr>
        <w:t>ie</w:t>
      </w:r>
      <w:r w:rsidRPr="00EF4EDC">
        <w:rPr>
          <w:rFonts w:ascii="Times New Roman" w:hAnsi="Times New Roman"/>
          <w:lang w:eastAsia="zh-CN"/>
        </w:rPr>
        <w:t>s.</w:t>
      </w:r>
      <w:r w:rsidRPr="00EF4EDC">
        <w:rPr>
          <w:rStyle w:val="afa"/>
          <w:rFonts w:ascii="Times New Roman" w:hAnsi="Times New Roman"/>
          <w:lang w:eastAsia="zh-CN"/>
        </w:rPr>
        <w:footnoteReference w:id="9"/>
      </w:r>
      <w:commentRangeEnd w:id="28"/>
      <w:r w:rsidR="005F7086">
        <w:rPr>
          <w:rStyle w:val="af7"/>
          <w:rFonts w:eastAsia="宋体"/>
        </w:rPr>
        <w:commentReference w:id="28"/>
      </w:r>
      <w:commentRangeEnd w:id="29"/>
      <w:r w:rsidR="00071E30">
        <w:rPr>
          <w:rStyle w:val="af7"/>
          <w:rFonts w:eastAsia="宋体"/>
        </w:rPr>
        <w:commentReference w:id="29"/>
      </w:r>
    </w:p>
    <w:p w14:paraId="083E8D5C" w14:textId="151DA27E" w:rsidR="00F5754C" w:rsidRPr="00EF4EDC" w:rsidRDefault="00F0797C">
      <w:pPr>
        <w:pStyle w:val="para0"/>
        <w:rPr>
          <w:rFonts w:ascii="Times New Roman" w:hAnsi="Times New Roman"/>
        </w:rPr>
      </w:pPr>
      <w:r w:rsidRPr="00F9209A">
        <w:rPr>
          <w:rFonts w:ascii="Times New Roman" w:hAnsi="Times New Roman"/>
          <w:noProof/>
          <w:lang w:eastAsia="zh-CN"/>
        </w:rPr>
        <mc:AlternateContent>
          <mc:Choice Requires="wps">
            <w:drawing>
              <wp:anchor distT="0" distB="0" distL="114300" distR="114300" simplePos="0" relativeHeight="251655168" behindDoc="0" locked="0" layoutInCell="1" allowOverlap="1" wp14:anchorId="73AC5ECD" wp14:editId="59B9C4D0">
                <wp:simplePos x="0" y="0"/>
                <wp:positionH relativeFrom="margin">
                  <wp:align>center</wp:align>
                </wp:positionH>
                <wp:positionV relativeFrom="paragraph">
                  <wp:posOffset>1110256</wp:posOffset>
                </wp:positionV>
                <wp:extent cx="4210050" cy="1226185"/>
                <wp:effectExtent l="0" t="0" r="0" b="12065"/>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226185"/>
                        </a:xfrm>
                        <a:prstGeom prst="rect">
                          <a:avLst/>
                        </a:prstGeom>
                        <a:noFill/>
                        <a:ln>
                          <a:noFill/>
                        </a:ln>
                        <a:effectLst/>
                      </wps:spPr>
                      <wps:txbx>
                        <w:txbxContent>
                          <w:p w14:paraId="2E06AB54" w14:textId="77777777" w:rsidR="0011114F" w:rsidRDefault="0011114F">
                            <w:pPr>
                              <w:pStyle w:val="a6"/>
                              <w:keepNext/>
                              <w:jc w:val="center"/>
                              <w:rPr>
                                <w:rFonts w:hint="eastAsia"/>
                              </w:rPr>
                            </w:pPr>
                            <w:r>
                              <w:t>Table 4  End-to-end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
                            <w:tr w:rsidR="0011114F" w:rsidRPr="009251F1" w14:paraId="724D1D9E" w14:textId="77777777" w:rsidTr="00EF4EDC">
                              <w:trPr>
                                <w:trHeight w:val="380"/>
                                <w:jc w:val="center"/>
                              </w:trPr>
                              <w:tc>
                                <w:tcPr>
                                  <w:tcW w:w="2253" w:type="dxa"/>
                                  <w:vMerge w:val="restart"/>
                                  <w:tcBorders>
                                    <w:tl2br w:val="single" w:sz="4" w:space="0" w:color="auto"/>
                                  </w:tcBorders>
                                </w:tcPr>
                                <w:p w14:paraId="50E78F47" w14:textId="77777777" w:rsidR="0011114F" w:rsidRDefault="0011114F">
                                  <w:pPr>
                                    <w:pStyle w:val="para0"/>
                                    <w:adjustRightInd w:val="0"/>
                                    <w:snapToGrid w:val="0"/>
                                    <w:spacing w:after="0" w:line="240" w:lineRule="auto"/>
                                    <w:jc w:val="center"/>
                                    <w:rPr>
                                      <w:rFonts w:cs="Liberation Serif"/>
                                      <w:sz w:val="11"/>
                                      <w:szCs w:val="13"/>
                                    </w:rPr>
                                  </w:pPr>
                                </w:p>
                              </w:tc>
                              <w:tc>
                                <w:tcPr>
                                  <w:tcW w:w="1276" w:type="dxa"/>
                                  <w:gridSpan w:val="2"/>
                                </w:tcPr>
                                <w:p w14:paraId="5E7087DC"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hint="eastAsia"/>
                                      <w:sz w:val="11"/>
                                      <w:szCs w:val="13"/>
                                    </w:rPr>
                                    <w:t>易瑞沙</w:t>
                                  </w:r>
                                  <w:r w:rsidRPr="00F9209A">
                                    <w:rPr>
                                      <w:rFonts w:cs="Liberation Serif"/>
                                      <w:sz w:val="11"/>
                                      <w:szCs w:val="13"/>
                                    </w:rPr>
                                    <w:t>(Iressa)</w:t>
                                  </w:r>
                                </w:p>
                              </w:tc>
                              <w:tc>
                                <w:tcPr>
                                  <w:tcW w:w="1559" w:type="dxa"/>
                                  <w:gridSpan w:val="2"/>
                                </w:tcPr>
                                <w:p w14:paraId="1E18E06F"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hint="eastAsia"/>
                                      <w:sz w:val="11"/>
                                      <w:szCs w:val="13"/>
                                    </w:rPr>
                                    <w:t>耐信</w:t>
                                  </w:r>
                                  <w:r w:rsidRPr="00F9209A">
                                    <w:rPr>
                                      <w:rFonts w:cs="Liberation Serif"/>
                                      <w:sz w:val="11"/>
                                      <w:szCs w:val="13"/>
                                    </w:rPr>
                                    <w:t>(Nexium)</w:t>
                                  </w:r>
                                </w:p>
                              </w:tc>
                              <w:tc>
                                <w:tcPr>
                                  <w:tcW w:w="1512" w:type="dxa"/>
                                  <w:gridSpan w:val="2"/>
                                </w:tcPr>
                                <w:p w14:paraId="3B66D02D"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hint="eastAsia"/>
                                      <w:sz w:val="11"/>
                                      <w:szCs w:val="13"/>
                                    </w:rPr>
                                    <w:t>波依定</w:t>
                                  </w:r>
                                  <w:r w:rsidRPr="00F9209A">
                                    <w:rPr>
                                      <w:rFonts w:cs="Liberation Serif"/>
                                      <w:sz w:val="11"/>
                                      <w:szCs w:val="13"/>
                                    </w:rPr>
                                    <w:t>(Plendil)</w:t>
                                  </w:r>
                                </w:p>
                              </w:tc>
                            </w:tr>
                            <w:tr w:rsidR="0011114F" w:rsidRPr="009251F1" w14:paraId="43169925" w14:textId="77777777" w:rsidTr="009251F1">
                              <w:trPr>
                                <w:trHeight w:val="195"/>
                                <w:jc w:val="center"/>
                              </w:trPr>
                              <w:tc>
                                <w:tcPr>
                                  <w:tcW w:w="2253" w:type="dxa"/>
                                  <w:vMerge/>
                                  <w:tcBorders>
                                    <w:tl2br w:val="single" w:sz="4" w:space="0" w:color="auto"/>
                                  </w:tcBorders>
                                </w:tcPr>
                                <w:p w14:paraId="13763D59" w14:textId="77777777" w:rsidR="0011114F" w:rsidRDefault="0011114F">
                                  <w:pPr>
                                    <w:pStyle w:val="para0"/>
                                    <w:adjustRightInd w:val="0"/>
                                    <w:snapToGrid w:val="0"/>
                                    <w:spacing w:after="0" w:line="240" w:lineRule="auto"/>
                                    <w:jc w:val="center"/>
                                    <w:rPr>
                                      <w:rFonts w:cs="Liberation Serif"/>
                                      <w:sz w:val="11"/>
                                      <w:szCs w:val="13"/>
                                    </w:rPr>
                                  </w:pPr>
                                </w:p>
                              </w:tc>
                              <w:tc>
                                <w:tcPr>
                                  <w:tcW w:w="479" w:type="dxa"/>
                                </w:tcPr>
                                <w:p w14:paraId="3A1C380E"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797" w:type="dxa"/>
                                </w:tcPr>
                                <w:p w14:paraId="679F37D1"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703" w:type="dxa"/>
                                </w:tcPr>
                                <w:p w14:paraId="622D38BF"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856" w:type="dxa"/>
                                </w:tcPr>
                                <w:p w14:paraId="7BE6DFD5"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644" w:type="dxa"/>
                                </w:tcPr>
                                <w:p w14:paraId="6325F686"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868" w:type="dxa"/>
                                </w:tcPr>
                                <w:p w14:paraId="426F4E2B"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r>
                            <w:tr w:rsidR="0011114F" w:rsidRPr="009251F1" w14:paraId="51B13882" w14:textId="77777777" w:rsidTr="009251F1">
                              <w:trPr>
                                <w:trHeight w:val="164"/>
                                <w:jc w:val="center"/>
                              </w:trPr>
                              <w:tc>
                                <w:tcPr>
                                  <w:tcW w:w="2253" w:type="dxa"/>
                                </w:tcPr>
                                <w:p w14:paraId="54FDEBE5"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Manually label</w:t>
                                  </w:r>
                                </w:p>
                              </w:tc>
                              <w:tc>
                                <w:tcPr>
                                  <w:tcW w:w="479" w:type="dxa"/>
                                </w:tcPr>
                                <w:p w14:paraId="2C4F86A9"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0.021</w:t>
                                  </w:r>
                                </w:p>
                              </w:tc>
                              <w:tc>
                                <w:tcPr>
                                  <w:tcW w:w="797" w:type="dxa"/>
                                </w:tcPr>
                                <w:p w14:paraId="01EDCC67"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1AC73814"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0.014</w:t>
                                  </w:r>
                                </w:p>
                              </w:tc>
                              <w:tc>
                                <w:tcPr>
                                  <w:tcW w:w="856" w:type="dxa"/>
                                </w:tcPr>
                                <w:p w14:paraId="67BF14A2"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644" w:type="dxa"/>
                                </w:tcPr>
                                <w:p w14:paraId="288772A1"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0.055</w:t>
                                  </w:r>
                                </w:p>
                              </w:tc>
                              <w:tc>
                                <w:tcPr>
                                  <w:tcW w:w="868" w:type="dxa"/>
                                </w:tcPr>
                                <w:p w14:paraId="6F4553EA"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11114F" w:rsidRPr="009251F1" w14:paraId="057C5C65" w14:textId="77777777" w:rsidTr="009251F1">
                              <w:trPr>
                                <w:trHeight w:val="146"/>
                                <w:jc w:val="center"/>
                              </w:trPr>
                              <w:tc>
                                <w:tcPr>
                                  <w:tcW w:w="2253" w:type="dxa"/>
                                </w:tcPr>
                                <w:p w14:paraId="16D1C0D9"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 xml:space="preserve">Label only with </w:t>
                                  </w:r>
                                  <w:r>
                                    <w:rPr>
                                      <w:rFonts w:cs="Liberation Serif"/>
                                      <w:sz w:val="11"/>
                                      <w:szCs w:val="13"/>
                                    </w:rPr>
                                    <w:t>package insert</w:t>
                                  </w:r>
                                  <w:r w:rsidRPr="00F9209A">
                                    <w:rPr>
                                      <w:rFonts w:cs="Liberation Serif"/>
                                      <w:sz w:val="11"/>
                                      <w:szCs w:val="13"/>
                                    </w:rPr>
                                    <w:t>s</w:t>
                                  </w:r>
                                </w:p>
                              </w:tc>
                              <w:tc>
                                <w:tcPr>
                                  <w:tcW w:w="479" w:type="dxa"/>
                                </w:tcPr>
                                <w:p w14:paraId="07E014B6"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0.035</w:t>
                                  </w:r>
                                </w:p>
                              </w:tc>
                              <w:tc>
                                <w:tcPr>
                                  <w:tcW w:w="797" w:type="dxa"/>
                                </w:tcPr>
                                <w:p w14:paraId="3A872F5B"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6F309A76"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0.022</w:t>
                                  </w:r>
                                </w:p>
                              </w:tc>
                              <w:tc>
                                <w:tcPr>
                                  <w:tcW w:w="856" w:type="dxa"/>
                                </w:tcPr>
                                <w:p w14:paraId="36A289FE"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644" w:type="dxa"/>
                                </w:tcPr>
                                <w:p w14:paraId="1494A91F"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0.046</w:t>
                                  </w:r>
                                </w:p>
                              </w:tc>
                              <w:tc>
                                <w:tcPr>
                                  <w:tcW w:w="868" w:type="dxa"/>
                                </w:tcPr>
                                <w:p w14:paraId="2628C78E"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11114F" w:rsidRPr="009251F1" w14:paraId="6403D43D" w14:textId="77777777" w:rsidTr="009251F1">
                              <w:trPr>
                                <w:trHeight w:val="128"/>
                                <w:jc w:val="center"/>
                              </w:trPr>
                              <w:tc>
                                <w:tcPr>
                                  <w:tcW w:w="2253" w:type="dxa"/>
                                </w:tcPr>
                                <w:p w14:paraId="0EF13EF3"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Semi-supervised labels</w:t>
                                  </w:r>
                                </w:p>
                              </w:tc>
                              <w:tc>
                                <w:tcPr>
                                  <w:tcW w:w="479" w:type="dxa"/>
                                </w:tcPr>
                                <w:p w14:paraId="5808A2DA"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0.027</w:t>
                                  </w:r>
                                </w:p>
                              </w:tc>
                              <w:tc>
                                <w:tcPr>
                                  <w:tcW w:w="797" w:type="dxa"/>
                                </w:tcPr>
                                <w:p w14:paraId="5E5C7656"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1C34A5B9"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0.015</w:t>
                                  </w:r>
                                </w:p>
                              </w:tc>
                              <w:tc>
                                <w:tcPr>
                                  <w:tcW w:w="856" w:type="dxa"/>
                                </w:tcPr>
                                <w:p w14:paraId="2AC673F0"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644" w:type="dxa"/>
                                </w:tcPr>
                                <w:p w14:paraId="1A5A8DD7"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0.072</w:t>
                                  </w:r>
                                </w:p>
                              </w:tc>
                              <w:tc>
                                <w:tcPr>
                                  <w:tcW w:w="868" w:type="dxa"/>
                                </w:tcPr>
                                <w:p w14:paraId="1F0027CE"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11114F" w:rsidRPr="009251F1" w14:paraId="0EDD483B" w14:textId="77777777" w:rsidTr="009251F1">
                              <w:trPr>
                                <w:trHeight w:val="204"/>
                                <w:jc w:val="center"/>
                              </w:trPr>
                              <w:tc>
                                <w:tcPr>
                                  <w:tcW w:w="2253" w:type="dxa"/>
                                </w:tcPr>
                                <w:p w14:paraId="01F2102A"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Patterns method</w:t>
                                  </w:r>
                                </w:p>
                              </w:tc>
                              <w:tc>
                                <w:tcPr>
                                  <w:tcW w:w="479" w:type="dxa"/>
                                </w:tcPr>
                                <w:p w14:paraId="3E62D33B"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0.024</w:t>
                                  </w:r>
                                </w:p>
                              </w:tc>
                              <w:tc>
                                <w:tcPr>
                                  <w:tcW w:w="797" w:type="dxa"/>
                                </w:tcPr>
                                <w:p w14:paraId="704E4C35"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06CE92EE"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0.009</w:t>
                                  </w:r>
                                </w:p>
                              </w:tc>
                              <w:tc>
                                <w:tcPr>
                                  <w:tcW w:w="856" w:type="dxa"/>
                                </w:tcPr>
                                <w:p w14:paraId="3DE769BC"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644" w:type="dxa"/>
                                </w:tcPr>
                                <w:p w14:paraId="71D030C1"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0.025</w:t>
                                  </w:r>
                                </w:p>
                              </w:tc>
                              <w:tc>
                                <w:tcPr>
                                  <w:tcW w:w="868" w:type="dxa"/>
                                </w:tcPr>
                                <w:p w14:paraId="5AEB45B0"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0.004</w:t>
                                  </w:r>
                                </w:p>
                              </w:tc>
                            </w:tr>
                          </w:tbl>
                          <w:p w14:paraId="5A28CA5C" w14:textId="77777777" w:rsidR="0011114F" w:rsidRDefault="0011114F" w:rsidP="00EF4E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C5ECD" id="Text Box 3" o:spid="_x0000_s1030" type="#_x0000_t202" style="position:absolute;left:0;text-align:left;margin-left:0;margin-top:87.4pt;width:331.5pt;height:96.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" filled="f" stroked="f">
                <v:textbox inset="0,0,0,0">
                  <w:txbxContent>
                    <w:p w14:paraId="2E06AB54" w14:textId="77777777" w:rsidR="0011114F" w:rsidRDefault="0011114F">
                      <w:pPr>
                        <w:pStyle w:val="a6"/>
                        <w:keepNext/>
                        <w:jc w:val="center"/>
                        <w:rPr>
                          <w:rFonts w:hint="eastAsia"/>
                        </w:rPr>
                      </w:pPr>
                      <w:r>
                        <w:t>Table 4  End-to-end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
                      <w:tr w:rsidR="0011114F" w:rsidRPr="009251F1" w14:paraId="724D1D9E" w14:textId="77777777" w:rsidTr="00EF4EDC">
                        <w:trPr>
                          <w:trHeight w:val="380"/>
                          <w:jc w:val="center"/>
                        </w:trPr>
                        <w:tc>
                          <w:tcPr>
                            <w:tcW w:w="2253" w:type="dxa"/>
                            <w:vMerge w:val="restart"/>
                            <w:tcBorders>
                              <w:tl2br w:val="single" w:sz="4" w:space="0" w:color="auto"/>
                            </w:tcBorders>
                          </w:tcPr>
                          <w:p w14:paraId="50E78F47" w14:textId="77777777" w:rsidR="0011114F" w:rsidRDefault="0011114F">
                            <w:pPr>
                              <w:pStyle w:val="para0"/>
                              <w:adjustRightInd w:val="0"/>
                              <w:snapToGrid w:val="0"/>
                              <w:spacing w:after="0" w:line="240" w:lineRule="auto"/>
                              <w:jc w:val="center"/>
                              <w:rPr>
                                <w:rFonts w:cs="Liberation Serif"/>
                                <w:sz w:val="11"/>
                                <w:szCs w:val="13"/>
                              </w:rPr>
                            </w:pPr>
                          </w:p>
                        </w:tc>
                        <w:tc>
                          <w:tcPr>
                            <w:tcW w:w="1276" w:type="dxa"/>
                            <w:gridSpan w:val="2"/>
                          </w:tcPr>
                          <w:p w14:paraId="5E7087DC"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hint="eastAsia"/>
                                <w:sz w:val="11"/>
                                <w:szCs w:val="13"/>
                              </w:rPr>
                              <w:t>易瑞沙</w:t>
                            </w:r>
                            <w:r w:rsidRPr="00F9209A">
                              <w:rPr>
                                <w:rFonts w:cs="Liberation Serif"/>
                                <w:sz w:val="11"/>
                                <w:szCs w:val="13"/>
                              </w:rPr>
                              <w:t>(Iressa)</w:t>
                            </w:r>
                          </w:p>
                        </w:tc>
                        <w:tc>
                          <w:tcPr>
                            <w:tcW w:w="1559" w:type="dxa"/>
                            <w:gridSpan w:val="2"/>
                          </w:tcPr>
                          <w:p w14:paraId="1E18E06F"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hint="eastAsia"/>
                                <w:sz w:val="11"/>
                                <w:szCs w:val="13"/>
                              </w:rPr>
                              <w:t>耐信</w:t>
                            </w:r>
                            <w:r w:rsidRPr="00F9209A">
                              <w:rPr>
                                <w:rFonts w:cs="Liberation Serif"/>
                                <w:sz w:val="11"/>
                                <w:szCs w:val="13"/>
                              </w:rPr>
                              <w:t>(Nexium)</w:t>
                            </w:r>
                          </w:p>
                        </w:tc>
                        <w:tc>
                          <w:tcPr>
                            <w:tcW w:w="1512" w:type="dxa"/>
                            <w:gridSpan w:val="2"/>
                          </w:tcPr>
                          <w:p w14:paraId="3B66D02D"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hint="eastAsia"/>
                                <w:sz w:val="11"/>
                                <w:szCs w:val="13"/>
                              </w:rPr>
                              <w:t>波依定</w:t>
                            </w:r>
                            <w:r w:rsidRPr="00F9209A">
                              <w:rPr>
                                <w:rFonts w:cs="Liberation Serif"/>
                                <w:sz w:val="11"/>
                                <w:szCs w:val="13"/>
                              </w:rPr>
                              <w:t>(Plendil)</w:t>
                            </w:r>
                          </w:p>
                        </w:tc>
                      </w:tr>
                      <w:tr w:rsidR="0011114F" w:rsidRPr="009251F1" w14:paraId="43169925" w14:textId="77777777" w:rsidTr="009251F1">
                        <w:trPr>
                          <w:trHeight w:val="195"/>
                          <w:jc w:val="center"/>
                        </w:trPr>
                        <w:tc>
                          <w:tcPr>
                            <w:tcW w:w="2253" w:type="dxa"/>
                            <w:vMerge/>
                            <w:tcBorders>
                              <w:tl2br w:val="single" w:sz="4" w:space="0" w:color="auto"/>
                            </w:tcBorders>
                          </w:tcPr>
                          <w:p w14:paraId="13763D59" w14:textId="77777777" w:rsidR="0011114F" w:rsidRDefault="0011114F">
                            <w:pPr>
                              <w:pStyle w:val="para0"/>
                              <w:adjustRightInd w:val="0"/>
                              <w:snapToGrid w:val="0"/>
                              <w:spacing w:after="0" w:line="240" w:lineRule="auto"/>
                              <w:jc w:val="center"/>
                              <w:rPr>
                                <w:rFonts w:cs="Liberation Serif"/>
                                <w:sz w:val="11"/>
                                <w:szCs w:val="13"/>
                              </w:rPr>
                            </w:pPr>
                          </w:p>
                        </w:tc>
                        <w:tc>
                          <w:tcPr>
                            <w:tcW w:w="479" w:type="dxa"/>
                          </w:tcPr>
                          <w:p w14:paraId="3A1C380E"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797" w:type="dxa"/>
                          </w:tcPr>
                          <w:p w14:paraId="679F37D1"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703" w:type="dxa"/>
                          </w:tcPr>
                          <w:p w14:paraId="622D38BF"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856" w:type="dxa"/>
                          </w:tcPr>
                          <w:p w14:paraId="7BE6DFD5"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644" w:type="dxa"/>
                          </w:tcPr>
                          <w:p w14:paraId="6325F686"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868" w:type="dxa"/>
                          </w:tcPr>
                          <w:p w14:paraId="426F4E2B"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r>
                      <w:tr w:rsidR="0011114F" w:rsidRPr="009251F1" w14:paraId="51B13882" w14:textId="77777777" w:rsidTr="009251F1">
                        <w:trPr>
                          <w:trHeight w:val="164"/>
                          <w:jc w:val="center"/>
                        </w:trPr>
                        <w:tc>
                          <w:tcPr>
                            <w:tcW w:w="2253" w:type="dxa"/>
                          </w:tcPr>
                          <w:p w14:paraId="54FDEBE5"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Manually label</w:t>
                            </w:r>
                          </w:p>
                        </w:tc>
                        <w:tc>
                          <w:tcPr>
                            <w:tcW w:w="479" w:type="dxa"/>
                          </w:tcPr>
                          <w:p w14:paraId="2C4F86A9"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0.021</w:t>
                            </w:r>
                          </w:p>
                        </w:tc>
                        <w:tc>
                          <w:tcPr>
                            <w:tcW w:w="797" w:type="dxa"/>
                          </w:tcPr>
                          <w:p w14:paraId="01EDCC67"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1AC73814"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0.014</w:t>
                            </w:r>
                          </w:p>
                        </w:tc>
                        <w:tc>
                          <w:tcPr>
                            <w:tcW w:w="856" w:type="dxa"/>
                          </w:tcPr>
                          <w:p w14:paraId="67BF14A2"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644" w:type="dxa"/>
                          </w:tcPr>
                          <w:p w14:paraId="288772A1"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0.055</w:t>
                            </w:r>
                          </w:p>
                        </w:tc>
                        <w:tc>
                          <w:tcPr>
                            <w:tcW w:w="868" w:type="dxa"/>
                          </w:tcPr>
                          <w:p w14:paraId="6F4553EA"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11114F" w:rsidRPr="009251F1" w14:paraId="057C5C65" w14:textId="77777777" w:rsidTr="009251F1">
                        <w:trPr>
                          <w:trHeight w:val="146"/>
                          <w:jc w:val="center"/>
                        </w:trPr>
                        <w:tc>
                          <w:tcPr>
                            <w:tcW w:w="2253" w:type="dxa"/>
                          </w:tcPr>
                          <w:p w14:paraId="16D1C0D9"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 xml:space="preserve">Label only with </w:t>
                            </w:r>
                            <w:r>
                              <w:rPr>
                                <w:rFonts w:cs="Liberation Serif"/>
                                <w:sz w:val="11"/>
                                <w:szCs w:val="13"/>
                              </w:rPr>
                              <w:t>package insert</w:t>
                            </w:r>
                            <w:r w:rsidRPr="00F9209A">
                              <w:rPr>
                                <w:rFonts w:cs="Liberation Serif"/>
                                <w:sz w:val="11"/>
                                <w:szCs w:val="13"/>
                              </w:rPr>
                              <w:t>s</w:t>
                            </w:r>
                          </w:p>
                        </w:tc>
                        <w:tc>
                          <w:tcPr>
                            <w:tcW w:w="479" w:type="dxa"/>
                          </w:tcPr>
                          <w:p w14:paraId="07E014B6"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0.035</w:t>
                            </w:r>
                          </w:p>
                        </w:tc>
                        <w:tc>
                          <w:tcPr>
                            <w:tcW w:w="797" w:type="dxa"/>
                          </w:tcPr>
                          <w:p w14:paraId="3A872F5B"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6F309A76"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0.022</w:t>
                            </w:r>
                          </w:p>
                        </w:tc>
                        <w:tc>
                          <w:tcPr>
                            <w:tcW w:w="856" w:type="dxa"/>
                          </w:tcPr>
                          <w:p w14:paraId="36A289FE"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644" w:type="dxa"/>
                          </w:tcPr>
                          <w:p w14:paraId="1494A91F"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0.046</w:t>
                            </w:r>
                          </w:p>
                        </w:tc>
                        <w:tc>
                          <w:tcPr>
                            <w:tcW w:w="868" w:type="dxa"/>
                          </w:tcPr>
                          <w:p w14:paraId="2628C78E"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11114F" w:rsidRPr="009251F1" w14:paraId="6403D43D" w14:textId="77777777" w:rsidTr="009251F1">
                        <w:trPr>
                          <w:trHeight w:val="128"/>
                          <w:jc w:val="center"/>
                        </w:trPr>
                        <w:tc>
                          <w:tcPr>
                            <w:tcW w:w="2253" w:type="dxa"/>
                          </w:tcPr>
                          <w:p w14:paraId="0EF13EF3"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Semi-supervised labels</w:t>
                            </w:r>
                          </w:p>
                        </w:tc>
                        <w:tc>
                          <w:tcPr>
                            <w:tcW w:w="479" w:type="dxa"/>
                          </w:tcPr>
                          <w:p w14:paraId="5808A2DA"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0.027</w:t>
                            </w:r>
                          </w:p>
                        </w:tc>
                        <w:tc>
                          <w:tcPr>
                            <w:tcW w:w="797" w:type="dxa"/>
                          </w:tcPr>
                          <w:p w14:paraId="5E5C7656"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1C34A5B9"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0.015</w:t>
                            </w:r>
                          </w:p>
                        </w:tc>
                        <w:tc>
                          <w:tcPr>
                            <w:tcW w:w="856" w:type="dxa"/>
                          </w:tcPr>
                          <w:p w14:paraId="2AC673F0"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0.002</w:t>
                            </w:r>
                          </w:p>
                        </w:tc>
                        <w:tc>
                          <w:tcPr>
                            <w:tcW w:w="644" w:type="dxa"/>
                          </w:tcPr>
                          <w:p w14:paraId="1A5A8DD7"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0.072</w:t>
                            </w:r>
                          </w:p>
                        </w:tc>
                        <w:tc>
                          <w:tcPr>
                            <w:tcW w:w="868" w:type="dxa"/>
                          </w:tcPr>
                          <w:p w14:paraId="1F0027CE" w14:textId="77777777" w:rsidR="0011114F" w:rsidRDefault="0011114F">
                            <w:pPr>
                              <w:pStyle w:val="para0"/>
                              <w:adjustRightInd w:val="0"/>
                              <w:snapToGrid w:val="0"/>
                              <w:spacing w:after="0" w:line="240" w:lineRule="auto"/>
                              <w:ind w:firstLine="0"/>
                              <w:jc w:val="center"/>
                              <w:rPr>
                                <w:rFonts w:cs="Liberation Serif"/>
                                <w:b/>
                                <w:sz w:val="11"/>
                                <w:szCs w:val="13"/>
                              </w:rPr>
                            </w:pPr>
                            <w:r w:rsidRPr="00F9209A">
                              <w:rPr>
                                <w:rFonts w:cs="Liberation Serif"/>
                                <w:b/>
                                <w:sz w:val="11"/>
                                <w:szCs w:val="13"/>
                              </w:rPr>
                              <w:t>0.003</w:t>
                            </w:r>
                          </w:p>
                        </w:tc>
                      </w:tr>
                      <w:tr w:rsidR="0011114F" w:rsidRPr="009251F1" w14:paraId="0EDD483B" w14:textId="77777777" w:rsidTr="009251F1">
                        <w:trPr>
                          <w:trHeight w:val="204"/>
                          <w:jc w:val="center"/>
                        </w:trPr>
                        <w:tc>
                          <w:tcPr>
                            <w:tcW w:w="2253" w:type="dxa"/>
                          </w:tcPr>
                          <w:p w14:paraId="01F2102A" w14:textId="77777777" w:rsidR="0011114F" w:rsidRDefault="0011114F">
                            <w:pPr>
                              <w:pStyle w:val="para0"/>
                              <w:adjustRightInd w:val="0"/>
                              <w:snapToGrid w:val="0"/>
                              <w:spacing w:after="0" w:line="240" w:lineRule="auto"/>
                              <w:jc w:val="center"/>
                              <w:rPr>
                                <w:rFonts w:cs="Liberation Serif"/>
                                <w:sz w:val="11"/>
                                <w:szCs w:val="13"/>
                              </w:rPr>
                            </w:pPr>
                            <w:r w:rsidRPr="00F9209A">
                              <w:rPr>
                                <w:rFonts w:cs="Liberation Serif"/>
                                <w:sz w:val="11"/>
                                <w:szCs w:val="13"/>
                              </w:rPr>
                              <w:t>Patterns method</w:t>
                            </w:r>
                          </w:p>
                        </w:tc>
                        <w:tc>
                          <w:tcPr>
                            <w:tcW w:w="479" w:type="dxa"/>
                          </w:tcPr>
                          <w:p w14:paraId="3E62D33B"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0.024</w:t>
                            </w:r>
                          </w:p>
                        </w:tc>
                        <w:tc>
                          <w:tcPr>
                            <w:tcW w:w="797" w:type="dxa"/>
                          </w:tcPr>
                          <w:p w14:paraId="704E4C35"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703" w:type="dxa"/>
                          </w:tcPr>
                          <w:p w14:paraId="06CE92EE"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0.009</w:t>
                            </w:r>
                          </w:p>
                        </w:tc>
                        <w:tc>
                          <w:tcPr>
                            <w:tcW w:w="856" w:type="dxa"/>
                          </w:tcPr>
                          <w:p w14:paraId="3DE769BC"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0.003</w:t>
                            </w:r>
                          </w:p>
                        </w:tc>
                        <w:tc>
                          <w:tcPr>
                            <w:tcW w:w="644" w:type="dxa"/>
                          </w:tcPr>
                          <w:p w14:paraId="71D030C1"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0.025</w:t>
                            </w:r>
                          </w:p>
                        </w:tc>
                        <w:tc>
                          <w:tcPr>
                            <w:tcW w:w="868" w:type="dxa"/>
                          </w:tcPr>
                          <w:p w14:paraId="5AEB45B0" w14:textId="77777777" w:rsidR="0011114F" w:rsidRDefault="0011114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0.004</w:t>
                            </w:r>
                          </w:p>
                        </w:tc>
                      </w:tr>
                    </w:tbl>
                    <w:p w14:paraId="5A28CA5C" w14:textId="77777777" w:rsidR="0011114F" w:rsidRDefault="0011114F" w:rsidP="00EF4EDC"/>
                  </w:txbxContent>
                </v:textbox>
                <w10:wrap type="topAndBottom" anchorx="margin"/>
              </v:shape>
            </w:pict>
          </mc:Fallback>
        </mc:AlternateContent>
      </w:r>
      <w:r w:rsidR="00565FAB" w:rsidRPr="00EF4EDC">
        <w:rPr>
          <w:rFonts w:ascii="Times New Roman" w:hAnsi="Times New Roman"/>
        </w:rPr>
        <w:t xml:space="preserve">We expect the true ADR of a drug to rank high in the list while the true indication ranks lower in the list. The ground truth we use is the known ADRs and known indications of three well known drugs, namely, </w:t>
      </w:r>
      <w:r w:rsidR="00565FAB" w:rsidRPr="00EF4EDC">
        <w:rPr>
          <w:rFonts w:ascii="Times New Roman" w:hAnsi="Times New Roman" w:hint="eastAsia"/>
        </w:rPr>
        <w:t>易瑞沙</w:t>
      </w:r>
      <w:r w:rsidR="00565FAB" w:rsidRPr="00EF4EDC">
        <w:rPr>
          <w:rFonts w:ascii="Times New Roman" w:hAnsi="Times New Roman"/>
        </w:rPr>
        <w:t xml:space="preserve">(Iressa), </w:t>
      </w:r>
      <w:r w:rsidR="00565FAB" w:rsidRPr="00EF4EDC">
        <w:rPr>
          <w:rFonts w:ascii="Times New Roman" w:hAnsi="Times New Roman" w:hint="eastAsia"/>
        </w:rPr>
        <w:t>耐信</w:t>
      </w:r>
      <w:r w:rsidR="00565FAB" w:rsidRPr="00EF4EDC">
        <w:rPr>
          <w:rFonts w:ascii="Times New Roman" w:hAnsi="Times New Roman"/>
        </w:rPr>
        <w:t xml:space="preserve">(Nexium) and  </w:t>
      </w:r>
      <w:r w:rsidR="00565FAB" w:rsidRPr="00EF4EDC">
        <w:rPr>
          <w:rFonts w:ascii="Times New Roman" w:hAnsi="Times New Roman" w:hint="eastAsia"/>
        </w:rPr>
        <w:t>波依定</w:t>
      </w:r>
      <w:r w:rsidR="00565FAB" w:rsidRPr="00EF4EDC">
        <w:rPr>
          <w:rFonts w:ascii="Times New Roman" w:hAnsi="Times New Roman"/>
        </w:rPr>
        <w:t>(Plendil). To do this evaluation, our classifier was trained using the d</w:t>
      </w:r>
      <w:r w:rsidR="001D1FA7">
        <w:rPr>
          <w:rFonts w:ascii="Times New Roman" w:hAnsi="Times New Roman"/>
        </w:rPr>
        <w:t>ata for all other drugs. Table 4</w:t>
      </w:r>
      <w:r w:rsidR="00565FAB" w:rsidRPr="00EF4EDC">
        <w:rPr>
          <w:rFonts w:ascii="Times New Roman" w:hAnsi="Times New Roman"/>
        </w:rPr>
        <w:t xml:space="preserve"> shows the results.</w:t>
      </w:r>
    </w:p>
    <w:p w14:paraId="62C1A6C3" w14:textId="606B72BD" w:rsidR="00F5754C" w:rsidRPr="00EF4EDC" w:rsidRDefault="00565FAB">
      <w:pPr>
        <w:pStyle w:val="2"/>
        <w:rPr>
          <w:rFonts w:ascii="Times New Roman" w:hAnsi="Times New Roman" w:cs="Times New Roman"/>
        </w:rPr>
      </w:pPr>
      <w:r w:rsidRPr="00EF4EDC">
        <w:rPr>
          <w:rFonts w:ascii="Times New Roman" w:hAnsi="Times New Roman" w:cs="Times New Roman"/>
        </w:rPr>
        <w:t>Top-ten discovered ADRs</w:t>
      </w:r>
    </w:p>
    <w:p w14:paraId="3A27645A" w14:textId="18A67587" w:rsidR="00F5754C" w:rsidRPr="00EF4EDC" w:rsidRDefault="00565FAB">
      <w:pPr>
        <w:pStyle w:val="para-first"/>
        <w:rPr>
          <w:rFonts w:ascii="Times New Roman" w:hAnsi="Times New Roman"/>
        </w:rPr>
      </w:pPr>
      <w:r w:rsidRPr="00EF4EDC">
        <w:rPr>
          <w:rFonts w:ascii="Times New Roman" w:hAnsi="Times New Roman"/>
        </w:rPr>
        <w:t xml:space="preserve">We </w:t>
      </w:r>
      <w:r w:rsidR="00421AB7" w:rsidRPr="00CA7917">
        <w:rPr>
          <w:rFonts w:ascii="Times New Roman" w:hAnsi="Times New Roman"/>
        </w:rPr>
        <w:t xml:space="preserve">show the most frequently reported ADRs (with </w:t>
      </w:r>
      <w:r w:rsidR="00C46820">
        <w:rPr>
          <w:rFonts w:ascii="Times New Roman" w:hAnsi="Times New Roman"/>
        </w:rPr>
        <w:t>percentages of their occurrences in the related posts</w:t>
      </w:r>
      <w:r w:rsidR="00421AB7" w:rsidRPr="00CA7917">
        <w:rPr>
          <w:rFonts w:ascii="Times New Roman" w:hAnsi="Times New Roman"/>
        </w:rPr>
        <w:t xml:space="preserve"> in parenthesis) for 4</w:t>
      </w:r>
      <w:r w:rsidR="00E53962" w:rsidRPr="00EF4EDC">
        <w:rPr>
          <w:rFonts w:ascii="Times New Roman" w:hAnsi="Times New Roman"/>
        </w:rPr>
        <w:t xml:space="preserve"> </w:t>
      </w:r>
      <w:r w:rsidR="00561A4A">
        <w:rPr>
          <w:rFonts w:ascii="Times New Roman" w:hAnsi="Times New Roman"/>
        </w:rPr>
        <w:t xml:space="preserve">most discussed </w:t>
      </w:r>
      <w:r w:rsidR="00E53962" w:rsidRPr="00EF4EDC">
        <w:rPr>
          <w:rFonts w:ascii="Times New Roman" w:hAnsi="Times New Roman"/>
        </w:rPr>
        <w:t>drugs</w:t>
      </w:r>
      <w:r w:rsidRPr="00EF4EDC">
        <w:rPr>
          <w:rFonts w:ascii="Times New Roman" w:hAnsi="Times New Roman"/>
        </w:rPr>
        <w:t xml:space="preserve"> </w:t>
      </w:r>
      <w:r w:rsidR="008748C5">
        <w:rPr>
          <w:rFonts w:ascii="Times New Roman" w:hAnsi="Times New Roman"/>
        </w:rPr>
        <w:t xml:space="preserve">for different indications </w:t>
      </w:r>
      <w:r w:rsidR="008930D1" w:rsidRPr="00CA7917">
        <w:rPr>
          <w:rFonts w:ascii="Times New Roman" w:hAnsi="Times New Roman"/>
        </w:rPr>
        <w:t xml:space="preserve">in Table </w:t>
      </w:r>
      <w:r w:rsidR="001D1FA7">
        <w:rPr>
          <w:rFonts w:ascii="Times New Roman" w:hAnsi="Times New Roman"/>
        </w:rPr>
        <w:t>5</w:t>
      </w:r>
      <w:r w:rsidRPr="00EF4EDC">
        <w:rPr>
          <w:rFonts w:ascii="Times New Roman" w:hAnsi="Times New Roman"/>
        </w:rPr>
        <w:t xml:space="preserve">. ADRs </w:t>
      </w:r>
      <w:r w:rsidR="00421AB7" w:rsidRPr="00CA7917">
        <w:rPr>
          <w:rFonts w:ascii="Times New Roman" w:hAnsi="Times New Roman"/>
        </w:rPr>
        <w:t>that don’t have direct match</w:t>
      </w:r>
      <w:r w:rsidRPr="00EF4EDC">
        <w:rPr>
          <w:rFonts w:ascii="Times New Roman" w:hAnsi="Times New Roman"/>
        </w:rPr>
        <w:t xml:space="preserve"> in the </w:t>
      </w:r>
      <w:r w:rsidR="00CF5537">
        <w:rPr>
          <w:rFonts w:ascii="Times New Roman" w:hAnsi="Times New Roman"/>
        </w:rPr>
        <w:t>package insert</w:t>
      </w:r>
      <w:r w:rsidRPr="00EF4EDC">
        <w:rPr>
          <w:rFonts w:ascii="Times New Roman" w:hAnsi="Times New Roman"/>
        </w:rPr>
        <w:t xml:space="preserve">s </w:t>
      </w:r>
      <w:r w:rsidR="00421AB7" w:rsidRPr="00CA7917">
        <w:rPr>
          <w:rFonts w:ascii="Times New Roman" w:hAnsi="Times New Roman"/>
        </w:rPr>
        <w:t>are</w:t>
      </w:r>
      <w:r w:rsidRPr="00EF4EDC">
        <w:rPr>
          <w:rFonts w:ascii="Times New Roman" w:hAnsi="Times New Roman"/>
        </w:rPr>
        <w:t xml:space="preserve"> marked </w:t>
      </w:r>
      <w:r w:rsidR="00421AB7" w:rsidRPr="00CA7917">
        <w:rPr>
          <w:rFonts w:ascii="Times New Roman" w:hAnsi="Times New Roman"/>
        </w:rPr>
        <w:t>in</w:t>
      </w:r>
      <w:r w:rsidRPr="00EF4EDC">
        <w:rPr>
          <w:rFonts w:ascii="Times New Roman" w:hAnsi="Times New Roman"/>
        </w:rPr>
        <w:t xml:space="preserve"> red.</w:t>
      </w:r>
    </w:p>
    <w:p w14:paraId="14419E8C" w14:textId="77777777" w:rsidR="00F5754C" w:rsidRPr="00EF4EDC" w:rsidRDefault="00565FAB">
      <w:pPr>
        <w:pStyle w:val="a6"/>
        <w:keepNext/>
        <w:jc w:val="center"/>
        <w:rPr>
          <w:rFonts w:ascii="Times New Roman" w:hAnsi="Times New Roman" w:cs="Times New Roman"/>
        </w:rPr>
      </w:pPr>
      <w:r w:rsidRPr="00EF4EDC">
        <w:rPr>
          <w:rFonts w:ascii="Times New Roman" w:hAnsi="Times New Roman" w:cs="Times New Roman"/>
        </w:rPr>
        <w:t xml:space="preserve">Table </w:t>
      </w:r>
      <w:r w:rsidR="004C41F9">
        <w:rPr>
          <w:rFonts w:ascii="Times New Roman" w:hAnsi="Times New Roman" w:cs="Times New Roman"/>
        </w:rPr>
        <w:t>5</w:t>
      </w:r>
      <w:r w:rsidRPr="00EF4EDC">
        <w:rPr>
          <w:rFonts w:ascii="Times New Roman" w:hAnsi="Times New Roman" w:cs="Times New Roman"/>
        </w:rPr>
        <w:t xml:space="preserve"> </w:t>
      </w:r>
      <w:r w:rsidR="008930D1" w:rsidRPr="00CA7917">
        <w:rPr>
          <w:rFonts w:ascii="Times New Roman" w:hAnsi="Times New Roman" w:cs="Times New Roman"/>
        </w:rPr>
        <w:t>Top 10</w:t>
      </w:r>
      <w:r w:rsidRPr="00EF4EDC">
        <w:rPr>
          <w:rFonts w:ascii="Times New Roman" w:hAnsi="Times New Roman" w:cs="Times New Roman"/>
        </w:rPr>
        <w:t xml:space="preserve"> discovered ADRs</w:t>
      </w:r>
      <w:r w:rsidR="008930D1" w:rsidRPr="00CA7917">
        <w:rPr>
          <w:rFonts w:ascii="Times New Roman" w:hAnsi="Times New Roman" w:cs="Times New Roman"/>
        </w:rPr>
        <w:t xml:space="preserve"> for 4 common drugs</w:t>
      </w:r>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063"/>
        <w:gridCol w:w="1093"/>
        <w:gridCol w:w="1157"/>
        <w:gridCol w:w="1106"/>
      </w:tblGrid>
      <w:tr w:rsidR="00F5754C" w:rsidRPr="00CA7917" w14:paraId="7918F56A" w14:textId="77777777" w:rsidTr="00EF4EDC">
        <w:trPr>
          <w:cantSplit/>
          <w:trHeight w:val="632"/>
          <w:jc w:val="center"/>
        </w:trPr>
        <w:tc>
          <w:tcPr>
            <w:tcW w:w="568" w:type="dxa"/>
            <w:textDirection w:val="tbRlV"/>
          </w:tcPr>
          <w:p w14:paraId="346C3022" w14:textId="77777777" w:rsidR="00F73992" w:rsidRPr="00E92330" w:rsidRDefault="00565FAB">
            <w:pPr>
              <w:pStyle w:val="para-first"/>
              <w:adjustRightInd w:val="0"/>
              <w:snapToGrid w:val="0"/>
              <w:spacing w:after="0" w:line="240" w:lineRule="auto"/>
              <w:ind w:left="113" w:right="113"/>
              <w:rPr>
                <w:rFonts w:ascii="Times New Roman" w:hAnsi="Times New Roman"/>
                <w:b/>
                <w:sz w:val="13"/>
                <w:szCs w:val="13"/>
                <w:lang w:val="en-US"/>
              </w:rPr>
            </w:pPr>
            <w:r w:rsidRPr="00E92330">
              <w:rPr>
                <w:rFonts w:ascii="Times New Roman" w:eastAsia="宋体" w:hAnsi="Times New Roman" w:hint="eastAsia"/>
                <w:b/>
                <w:sz w:val="13"/>
                <w:szCs w:val="13"/>
                <w:lang w:val="en-US"/>
              </w:rPr>
              <w:t>药物</w:t>
            </w:r>
            <w:r w:rsidR="00297DB8" w:rsidRPr="00E92330">
              <w:rPr>
                <w:rFonts w:ascii="Times New Roman" w:eastAsia="宋体" w:hAnsi="Times New Roman"/>
                <w:b/>
                <w:sz w:val="13"/>
                <w:szCs w:val="13"/>
                <w:lang w:val="en-US"/>
              </w:rPr>
              <w:t>(Drugs)</w:t>
            </w:r>
          </w:p>
        </w:tc>
        <w:tc>
          <w:tcPr>
            <w:tcW w:w="1063" w:type="dxa"/>
          </w:tcPr>
          <w:p w14:paraId="357F68EF"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r w:rsidRPr="00E92330">
              <w:rPr>
                <w:rFonts w:ascii="Times New Roman" w:eastAsia="宋体" w:hAnsi="Times New Roman"/>
                <w:b/>
                <w:sz w:val="13"/>
                <w:szCs w:val="13"/>
                <w:lang w:val="en-US"/>
              </w:rPr>
              <w:t>耐信</w:t>
            </w:r>
          </w:p>
          <w:p w14:paraId="73E977D5" w14:textId="77777777" w:rsidR="00F73992" w:rsidRPr="00E92330" w:rsidRDefault="00A62124">
            <w:pPr>
              <w:pStyle w:val="para-first"/>
              <w:adjustRightInd w:val="0"/>
              <w:snapToGrid w:val="0"/>
              <w:spacing w:after="0" w:line="240" w:lineRule="auto"/>
              <w:rPr>
                <w:rFonts w:ascii="Times New Roman" w:hAnsi="Times New Roman"/>
                <w:b/>
                <w:sz w:val="13"/>
                <w:szCs w:val="13"/>
                <w:lang w:val="en-US" w:eastAsia="zh-CN"/>
              </w:rPr>
            </w:pPr>
            <w:r w:rsidRPr="00E92330">
              <w:rPr>
                <w:rFonts w:ascii="Times New Roman" w:eastAsia="宋体" w:hAnsi="Times New Roman"/>
                <w:b/>
                <w:sz w:val="13"/>
                <w:szCs w:val="13"/>
                <w:lang w:val="en-US"/>
              </w:rPr>
              <w:t>(Nexium)</w:t>
            </w:r>
          </w:p>
        </w:tc>
        <w:tc>
          <w:tcPr>
            <w:tcW w:w="1093" w:type="dxa"/>
          </w:tcPr>
          <w:p w14:paraId="5EA70C81"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r w:rsidRPr="00E92330">
              <w:rPr>
                <w:rFonts w:ascii="Times New Roman" w:eastAsia="宋体" w:hAnsi="Times New Roman" w:hint="eastAsia"/>
                <w:b/>
                <w:sz w:val="13"/>
                <w:szCs w:val="13"/>
                <w:lang w:val="en-US"/>
              </w:rPr>
              <w:t>倍他乐克</w:t>
            </w:r>
          </w:p>
          <w:p w14:paraId="4997A0E1" w14:textId="77777777" w:rsidR="00F73992" w:rsidRPr="00E92330" w:rsidRDefault="00A62124">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b/>
                <w:sz w:val="13"/>
                <w:szCs w:val="13"/>
                <w:lang w:val="en-US"/>
              </w:rPr>
              <w:t>(Betaloc)</w:t>
            </w:r>
          </w:p>
        </w:tc>
        <w:tc>
          <w:tcPr>
            <w:tcW w:w="1157" w:type="dxa"/>
          </w:tcPr>
          <w:p w14:paraId="5903C6C8"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r w:rsidRPr="00E92330">
              <w:rPr>
                <w:rFonts w:ascii="Times New Roman" w:eastAsia="宋体" w:hAnsi="Times New Roman" w:hint="eastAsia"/>
                <w:b/>
                <w:sz w:val="13"/>
                <w:szCs w:val="13"/>
                <w:lang w:val="en-US"/>
              </w:rPr>
              <w:t>易瑞沙</w:t>
            </w:r>
          </w:p>
          <w:p w14:paraId="00EDC7D8" w14:textId="77777777" w:rsidR="00F73992" w:rsidRPr="00E92330" w:rsidRDefault="000F3861">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b/>
                <w:sz w:val="13"/>
                <w:szCs w:val="13"/>
                <w:lang w:val="en-US"/>
              </w:rPr>
              <w:t>(Iressa)</w:t>
            </w:r>
          </w:p>
        </w:tc>
        <w:tc>
          <w:tcPr>
            <w:tcW w:w="1106" w:type="dxa"/>
          </w:tcPr>
          <w:p w14:paraId="3D184D23"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r w:rsidRPr="00E92330">
              <w:rPr>
                <w:rFonts w:ascii="Times New Roman" w:eastAsia="宋体" w:hAnsi="Times New Roman" w:hint="eastAsia"/>
                <w:b/>
                <w:sz w:val="13"/>
                <w:szCs w:val="13"/>
                <w:lang w:val="en-US"/>
              </w:rPr>
              <w:t>思瑞康</w:t>
            </w:r>
          </w:p>
          <w:p w14:paraId="6853FCDF" w14:textId="77777777" w:rsidR="00F73992" w:rsidRPr="00E92330" w:rsidRDefault="000F3861">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b/>
                <w:sz w:val="13"/>
                <w:szCs w:val="13"/>
                <w:lang w:val="en-US"/>
              </w:rPr>
              <w:t>(Seroquel)</w:t>
            </w:r>
          </w:p>
        </w:tc>
      </w:tr>
      <w:tr w:rsidR="00F5754C" w:rsidRPr="00CA7917" w14:paraId="581E38CA" w14:textId="77777777" w:rsidTr="00EF4EDC">
        <w:trPr>
          <w:trHeight w:val="186"/>
          <w:jc w:val="center"/>
        </w:trPr>
        <w:tc>
          <w:tcPr>
            <w:tcW w:w="568" w:type="dxa"/>
            <w:vMerge w:val="restart"/>
            <w:textDirection w:val="tbRlV"/>
            <w:vAlign w:val="center"/>
          </w:tcPr>
          <w:p w14:paraId="4D8BCDC1" w14:textId="77777777" w:rsidR="00F73992" w:rsidRPr="00E92330" w:rsidRDefault="00565FAB">
            <w:pPr>
              <w:pStyle w:val="para-first"/>
              <w:adjustRightInd w:val="0"/>
              <w:snapToGrid w:val="0"/>
              <w:spacing w:after="0" w:line="240" w:lineRule="auto"/>
              <w:ind w:left="113" w:right="113"/>
              <w:jc w:val="center"/>
              <w:rPr>
                <w:rFonts w:ascii="Times New Roman" w:hAnsi="Times New Roman"/>
                <w:b/>
                <w:sz w:val="13"/>
                <w:szCs w:val="13"/>
                <w:lang w:val="en-US"/>
              </w:rPr>
            </w:pPr>
            <w:r w:rsidRPr="00E92330">
              <w:rPr>
                <w:rFonts w:ascii="Times New Roman" w:eastAsia="宋体" w:hAnsi="Times New Roman" w:hint="eastAsia"/>
                <w:sz w:val="13"/>
                <w:szCs w:val="13"/>
                <w:lang w:val="en-US"/>
              </w:rPr>
              <w:t>副作用</w:t>
            </w:r>
            <w:r w:rsidR="00297DB8" w:rsidRPr="00E92330">
              <w:rPr>
                <w:rFonts w:ascii="Times New Roman" w:eastAsia="宋体" w:hAnsi="Times New Roman"/>
                <w:sz w:val="13"/>
                <w:szCs w:val="13"/>
                <w:lang w:val="en-US"/>
              </w:rPr>
              <w:t>(ADRs)</w:t>
            </w:r>
          </w:p>
        </w:tc>
        <w:tc>
          <w:tcPr>
            <w:tcW w:w="1063" w:type="dxa"/>
          </w:tcPr>
          <w:p w14:paraId="076154D6" w14:textId="77777777" w:rsidR="00F73992" w:rsidRPr="00E92330" w:rsidRDefault="00565FAB">
            <w:pPr>
              <w:pStyle w:val="para-first"/>
              <w:adjustRightInd w:val="0"/>
              <w:snapToGrid w:val="0"/>
              <w:spacing w:after="0" w:line="240" w:lineRule="auto"/>
              <w:rPr>
                <w:rFonts w:ascii="Times New Roman" w:eastAsia="宋体" w:hAnsi="Times New Roman"/>
                <w:b/>
                <w:sz w:val="13"/>
                <w:szCs w:val="13"/>
                <w:lang w:val="en-US"/>
              </w:rPr>
            </w:pPr>
            <w:r w:rsidRPr="00E92330">
              <w:rPr>
                <w:rFonts w:ascii="Times New Roman" w:eastAsia="宋体" w:hAnsi="Times New Roman" w:hint="eastAsia"/>
                <w:sz w:val="13"/>
                <w:szCs w:val="13"/>
                <w:lang w:val="en-US"/>
              </w:rPr>
              <w:t>头晕</w:t>
            </w:r>
            <w:r w:rsidR="00C16FC3" w:rsidRPr="00E92330">
              <w:rPr>
                <w:rFonts w:ascii="Times New Roman" w:eastAsia="宋体" w:hAnsi="Times New Roman"/>
                <w:sz w:val="13"/>
                <w:szCs w:val="13"/>
                <w:lang w:val="en-US"/>
              </w:rPr>
              <w:t>(</w:t>
            </w:r>
            <w:r w:rsidR="004204EF" w:rsidRPr="00E92330">
              <w:rPr>
                <w:rFonts w:ascii="Times New Roman" w:eastAsia="宋体" w:hAnsi="Times New Roman"/>
                <w:sz w:val="13"/>
                <w:szCs w:val="13"/>
                <w:lang w:val="en-US"/>
              </w:rPr>
              <w:t>0.55</w:t>
            </w:r>
            <w:r w:rsidR="00C16FC3" w:rsidRPr="00E92330">
              <w:rPr>
                <w:rFonts w:ascii="Times New Roman" w:eastAsia="宋体" w:hAnsi="Times New Roman"/>
                <w:sz w:val="13"/>
                <w:szCs w:val="13"/>
                <w:lang w:val="en-US"/>
              </w:rPr>
              <w:t>%</w:t>
            </w:r>
            <w:r w:rsidRPr="00E92330">
              <w:rPr>
                <w:rFonts w:ascii="Times New Roman" w:eastAsia="宋体" w:hAnsi="Times New Roman"/>
                <w:sz w:val="13"/>
                <w:szCs w:val="13"/>
                <w:lang w:val="en-US"/>
              </w:rPr>
              <w:t>)</w:t>
            </w:r>
          </w:p>
          <w:p w14:paraId="3C00428D" w14:textId="77777777" w:rsidR="00F73992" w:rsidRPr="00E92330" w:rsidRDefault="00A62124">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sz w:val="13"/>
                <w:szCs w:val="13"/>
                <w:lang w:val="en-US"/>
              </w:rPr>
              <w:t>(Dizziness)</w:t>
            </w:r>
          </w:p>
        </w:tc>
        <w:tc>
          <w:tcPr>
            <w:tcW w:w="1093" w:type="dxa"/>
          </w:tcPr>
          <w:p w14:paraId="7105E686" w14:textId="77777777" w:rsidR="00F73992" w:rsidRPr="00E92330" w:rsidRDefault="0087668A">
            <w:pPr>
              <w:pStyle w:val="para-first"/>
              <w:adjustRightInd w:val="0"/>
              <w:snapToGrid w:val="0"/>
              <w:spacing w:after="0" w:line="240" w:lineRule="auto"/>
              <w:rPr>
                <w:rFonts w:ascii="Times New Roman" w:eastAsia="宋体" w:hAnsi="Times New Roman"/>
                <w:b/>
                <w:sz w:val="13"/>
                <w:szCs w:val="13"/>
                <w:lang w:val="en-US"/>
              </w:rPr>
            </w:pPr>
            <w:r w:rsidRPr="00E92330">
              <w:rPr>
                <w:rFonts w:ascii="Times New Roman" w:eastAsia="宋体" w:hAnsi="Times New Roman" w:hint="eastAsia"/>
                <w:sz w:val="13"/>
                <w:szCs w:val="13"/>
                <w:lang w:val="en-US"/>
              </w:rPr>
              <w:t>恶心</w:t>
            </w:r>
            <w:r w:rsidRPr="00E92330">
              <w:rPr>
                <w:rFonts w:ascii="Times New Roman" w:eastAsia="宋体" w:hAnsi="Times New Roman"/>
                <w:sz w:val="13"/>
                <w:szCs w:val="13"/>
                <w:lang w:val="en-US" w:eastAsia="zh-CN"/>
              </w:rPr>
              <w:t>(0.65%)</w:t>
            </w:r>
          </w:p>
          <w:p w14:paraId="0A699194" w14:textId="77777777" w:rsidR="00F73992" w:rsidRPr="00E92330" w:rsidRDefault="00936039">
            <w:pPr>
              <w:pStyle w:val="para-first"/>
              <w:adjustRightInd w:val="0"/>
              <w:snapToGrid w:val="0"/>
              <w:spacing w:after="0" w:line="240" w:lineRule="auto"/>
              <w:rPr>
                <w:rFonts w:ascii="Times New Roman" w:hAnsi="Times New Roman"/>
                <w:b/>
                <w:sz w:val="13"/>
                <w:szCs w:val="13"/>
                <w:lang w:val="en-US" w:eastAsia="zh-CN"/>
              </w:rPr>
            </w:pPr>
            <w:r w:rsidRPr="00E92330">
              <w:rPr>
                <w:rFonts w:ascii="Times New Roman" w:eastAsia="宋体" w:hAnsi="Times New Roman" w:hint="eastAsia"/>
                <w:sz w:val="13"/>
                <w:szCs w:val="13"/>
                <w:lang w:val="en-US" w:eastAsia="zh-CN"/>
              </w:rPr>
              <w:t>(Nausea)</w:t>
            </w:r>
          </w:p>
        </w:tc>
        <w:tc>
          <w:tcPr>
            <w:tcW w:w="1157" w:type="dxa"/>
          </w:tcPr>
          <w:p w14:paraId="0F0287A7" w14:textId="77777777" w:rsidR="00F73992" w:rsidRPr="00E92330" w:rsidRDefault="00F9209A">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皮疹</w:t>
            </w:r>
            <w:r w:rsidRPr="00E92330">
              <w:rPr>
                <w:rFonts w:ascii="Times New Roman" w:eastAsia="宋体" w:hAnsi="Times New Roman"/>
                <w:sz w:val="13"/>
                <w:szCs w:val="13"/>
                <w:lang w:val="en-US" w:eastAsia="zh-CN"/>
              </w:rPr>
              <w:t>(1.17%)</w:t>
            </w:r>
          </w:p>
          <w:p w14:paraId="6F1ABD93" w14:textId="77777777" w:rsidR="00F73992" w:rsidRPr="00E92330" w:rsidRDefault="00F9209A">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sz w:val="13"/>
                <w:szCs w:val="13"/>
                <w:lang w:val="en-US" w:eastAsia="zh-CN"/>
              </w:rPr>
              <w:t>(Rash)</w:t>
            </w:r>
          </w:p>
        </w:tc>
        <w:tc>
          <w:tcPr>
            <w:tcW w:w="1106" w:type="dxa"/>
          </w:tcPr>
          <w:p w14:paraId="6FE79B2C" w14:textId="77777777" w:rsidR="00F73992" w:rsidRPr="00E92330" w:rsidRDefault="00565FAB">
            <w:pPr>
              <w:pStyle w:val="para-first"/>
              <w:adjustRightInd w:val="0"/>
              <w:snapToGrid w:val="0"/>
              <w:spacing w:after="0" w:line="240" w:lineRule="auto"/>
              <w:rPr>
                <w:rFonts w:ascii="Times New Roman" w:eastAsia="宋体" w:hAnsi="Times New Roman"/>
                <w:b/>
                <w:color w:val="FF0000"/>
                <w:sz w:val="13"/>
                <w:szCs w:val="13"/>
                <w:lang w:val="en-US"/>
              </w:rPr>
            </w:pPr>
            <w:r w:rsidRPr="00E92330">
              <w:rPr>
                <w:rFonts w:ascii="Times New Roman" w:eastAsia="宋体" w:hAnsi="Times New Roman" w:hint="eastAsia"/>
                <w:color w:val="FF0000"/>
                <w:sz w:val="13"/>
                <w:szCs w:val="13"/>
                <w:lang w:val="en-US"/>
              </w:rPr>
              <w:t>嗜睡</w:t>
            </w:r>
            <w:r w:rsidRPr="00E92330">
              <w:rPr>
                <w:rFonts w:ascii="Times New Roman" w:eastAsia="宋体" w:hAnsi="Times New Roman"/>
                <w:color w:val="FF0000"/>
                <w:sz w:val="13"/>
                <w:szCs w:val="13"/>
                <w:lang w:val="en-US"/>
              </w:rPr>
              <w:t>(</w:t>
            </w:r>
            <w:r w:rsidR="004C1ADA" w:rsidRPr="00E92330">
              <w:rPr>
                <w:rFonts w:ascii="Times New Roman" w:eastAsia="宋体" w:hAnsi="Times New Roman"/>
                <w:color w:val="FF0000"/>
                <w:sz w:val="13"/>
                <w:szCs w:val="13"/>
                <w:lang w:val="en-US"/>
              </w:rPr>
              <w:t>1.78%)</w:t>
            </w:r>
          </w:p>
          <w:p w14:paraId="2338E10B" w14:textId="77777777" w:rsidR="00F73992" w:rsidRPr="00E92330" w:rsidRDefault="001D10EF">
            <w:pPr>
              <w:pStyle w:val="para-first"/>
              <w:adjustRightInd w:val="0"/>
              <w:snapToGrid w:val="0"/>
              <w:spacing w:after="0" w:line="240" w:lineRule="auto"/>
              <w:rPr>
                <w:rFonts w:ascii="Times New Roman" w:hAnsi="Times New Roman"/>
                <w:b/>
                <w:sz w:val="13"/>
                <w:szCs w:val="13"/>
                <w:lang w:val="en-US"/>
              </w:rPr>
            </w:pPr>
            <w:r w:rsidRPr="00E92330">
              <w:rPr>
                <w:rFonts w:ascii="Times New Roman" w:eastAsia="宋体" w:hAnsi="Times New Roman"/>
                <w:color w:val="FF0000"/>
                <w:sz w:val="13"/>
                <w:szCs w:val="13"/>
                <w:lang w:val="en-US"/>
              </w:rPr>
              <w:t>(Drowsiness)</w:t>
            </w:r>
          </w:p>
        </w:tc>
      </w:tr>
      <w:tr w:rsidR="00F5754C" w:rsidRPr="00CA7917" w14:paraId="09049A48" w14:textId="77777777" w:rsidTr="00EF4EDC">
        <w:trPr>
          <w:trHeight w:val="219"/>
          <w:jc w:val="center"/>
        </w:trPr>
        <w:tc>
          <w:tcPr>
            <w:tcW w:w="568" w:type="dxa"/>
            <w:vMerge/>
          </w:tcPr>
          <w:p w14:paraId="1A757666"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274BF8CE" w14:textId="77777777" w:rsidR="00F73992" w:rsidRPr="00E92330" w:rsidRDefault="00C16FC3">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抑郁</w:t>
            </w:r>
            <w:r w:rsidR="004204EF" w:rsidRPr="00E92330">
              <w:rPr>
                <w:rFonts w:ascii="Times New Roman" w:eastAsia="宋体" w:hAnsi="Times New Roman"/>
                <w:sz w:val="13"/>
                <w:szCs w:val="13"/>
                <w:lang w:val="en-US" w:eastAsia="zh-CN"/>
              </w:rPr>
              <w:t>(0.09</w:t>
            </w:r>
            <w:r w:rsidRPr="00E92330">
              <w:rPr>
                <w:rFonts w:ascii="Times New Roman" w:eastAsia="宋体" w:hAnsi="Times New Roman"/>
                <w:sz w:val="13"/>
                <w:szCs w:val="13"/>
                <w:lang w:val="en-US" w:eastAsia="zh-CN"/>
              </w:rPr>
              <w:t>%)</w:t>
            </w:r>
          </w:p>
          <w:p w14:paraId="2894B0D5"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w:t>
            </w:r>
            <w:r w:rsidRPr="00E92330">
              <w:rPr>
                <w:rFonts w:ascii="Times New Roman" w:eastAsia="宋体" w:hAnsi="Times New Roman" w:hint="eastAsia"/>
                <w:sz w:val="13"/>
                <w:szCs w:val="13"/>
                <w:lang w:val="en-US" w:eastAsia="zh-CN"/>
              </w:rPr>
              <w:t>Depre</w:t>
            </w:r>
            <w:r w:rsidRPr="00E92330">
              <w:rPr>
                <w:rFonts w:ascii="Times New Roman" w:eastAsia="宋体" w:hAnsi="Times New Roman"/>
                <w:sz w:val="13"/>
                <w:szCs w:val="13"/>
                <w:lang w:val="en-US" w:eastAsia="zh-CN"/>
              </w:rPr>
              <w:t>ssion</w:t>
            </w:r>
            <w:r w:rsidRPr="00E92330">
              <w:rPr>
                <w:rFonts w:ascii="Times New Roman" w:eastAsia="宋体" w:hAnsi="Times New Roman" w:hint="eastAsia"/>
                <w:sz w:val="13"/>
                <w:szCs w:val="13"/>
                <w:lang w:val="en-US" w:eastAsia="zh-CN"/>
              </w:rPr>
              <w:t>）</w:t>
            </w:r>
          </w:p>
        </w:tc>
        <w:tc>
          <w:tcPr>
            <w:tcW w:w="1093" w:type="dxa"/>
          </w:tcPr>
          <w:p w14:paraId="6B50A57B"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sz w:val="13"/>
                <w:szCs w:val="13"/>
                <w:lang w:val="en-US"/>
              </w:rPr>
              <w:t>耳鸣</w:t>
            </w:r>
            <w:r w:rsidRPr="00E92330">
              <w:rPr>
                <w:rFonts w:ascii="Times New Roman" w:eastAsia="宋体" w:hAnsi="Times New Roman"/>
                <w:sz w:val="13"/>
                <w:szCs w:val="13"/>
                <w:lang w:val="en-US" w:eastAsia="zh-CN"/>
              </w:rPr>
              <w:t>(0.25%)</w:t>
            </w:r>
          </w:p>
          <w:p w14:paraId="0FE9522D" w14:textId="77777777" w:rsidR="00F73992" w:rsidRPr="00E92330" w:rsidRDefault="00936039">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(Tinni</w:t>
            </w:r>
            <w:r w:rsidRPr="00E92330">
              <w:rPr>
                <w:rFonts w:ascii="Times New Roman" w:eastAsia="宋体" w:hAnsi="Times New Roman"/>
                <w:sz w:val="13"/>
                <w:szCs w:val="13"/>
                <w:lang w:val="en-US" w:eastAsia="zh-CN"/>
              </w:rPr>
              <w:t>tus)</w:t>
            </w:r>
          </w:p>
        </w:tc>
        <w:tc>
          <w:tcPr>
            <w:tcW w:w="1157" w:type="dxa"/>
          </w:tcPr>
          <w:p w14:paraId="050250CF" w14:textId="77777777" w:rsidR="00F73992" w:rsidRPr="00E92330" w:rsidRDefault="009B3E37">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腹泻</w:t>
            </w:r>
            <w:r w:rsidRPr="00E92330">
              <w:rPr>
                <w:rFonts w:ascii="Times New Roman" w:eastAsia="宋体" w:hAnsi="Times New Roman"/>
                <w:sz w:val="13"/>
                <w:szCs w:val="13"/>
                <w:lang w:val="en-US" w:eastAsia="zh-CN"/>
              </w:rPr>
              <w:t>(0.95%)</w:t>
            </w:r>
          </w:p>
          <w:p w14:paraId="44E2BB1D" w14:textId="77777777" w:rsidR="00F73992" w:rsidRPr="00E92330" w:rsidRDefault="00FF407C">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(Diarrhea)</w:t>
            </w:r>
          </w:p>
        </w:tc>
        <w:tc>
          <w:tcPr>
            <w:tcW w:w="1106" w:type="dxa"/>
          </w:tcPr>
          <w:p w14:paraId="49311DED"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sz w:val="13"/>
                <w:szCs w:val="13"/>
                <w:lang w:val="en-US"/>
              </w:rPr>
              <w:t>头晕</w:t>
            </w:r>
            <w:r w:rsidRPr="00E92330">
              <w:rPr>
                <w:rFonts w:ascii="Times New Roman" w:eastAsia="宋体" w:hAnsi="Times New Roman"/>
                <w:sz w:val="13"/>
                <w:szCs w:val="13"/>
                <w:lang w:val="en-US"/>
              </w:rPr>
              <w:t>(</w:t>
            </w:r>
            <w:r w:rsidR="004C1ADA" w:rsidRPr="00E92330">
              <w:rPr>
                <w:rFonts w:ascii="Times New Roman" w:eastAsia="宋体" w:hAnsi="Times New Roman"/>
                <w:sz w:val="13"/>
                <w:szCs w:val="13"/>
                <w:lang w:val="en-US"/>
              </w:rPr>
              <w:t>1.39%)</w:t>
            </w:r>
          </w:p>
          <w:p w14:paraId="7C55F77E" w14:textId="77777777" w:rsidR="00F73992" w:rsidRPr="00E92330" w:rsidRDefault="001D10EF">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(Dizziness)</w:t>
            </w:r>
          </w:p>
        </w:tc>
      </w:tr>
      <w:tr w:rsidR="00F5754C" w:rsidRPr="00CA7917" w14:paraId="023FFAE0" w14:textId="77777777" w:rsidTr="00EF4EDC">
        <w:trPr>
          <w:trHeight w:val="219"/>
          <w:jc w:val="center"/>
        </w:trPr>
        <w:tc>
          <w:tcPr>
            <w:tcW w:w="568" w:type="dxa"/>
            <w:vMerge/>
          </w:tcPr>
          <w:p w14:paraId="109F793A"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50FA5AF8" w14:textId="77777777" w:rsidR="00F73992" w:rsidRPr="00E92330" w:rsidRDefault="00565FAB">
            <w:pPr>
              <w:pStyle w:val="para-first"/>
              <w:adjustRightInd w:val="0"/>
              <w:snapToGrid w:val="0"/>
              <w:spacing w:after="0" w:line="240" w:lineRule="auto"/>
              <w:rPr>
                <w:rFonts w:ascii="Times New Roman" w:eastAsia="宋体" w:hAnsi="Times New Roman"/>
                <w:color w:val="FF0000"/>
                <w:sz w:val="13"/>
                <w:szCs w:val="13"/>
                <w:lang w:val="en-US"/>
              </w:rPr>
            </w:pPr>
            <w:r w:rsidRPr="00E92330">
              <w:rPr>
                <w:rFonts w:ascii="Times New Roman" w:eastAsia="宋体" w:hAnsi="Times New Roman" w:hint="eastAsia"/>
                <w:color w:val="FF0000"/>
                <w:sz w:val="13"/>
                <w:szCs w:val="13"/>
                <w:lang w:val="en-US"/>
              </w:rPr>
              <w:t>失眠</w:t>
            </w:r>
            <w:r w:rsidR="00C16FC3" w:rsidRPr="00E92330">
              <w:rPr>
                <w:rFonts w:ascii="Times New Roman" w:eastAsia="宋体" w:hAnsi="Times New Roman"/>
                <w:color w:val="FF0000"/>
                <w:sz w:val="13"/>
                <w:szCs w:val="13"/>
                <w:lang w:val="en-US"/>
              </w:rPr>
              <w:t>(0.27%</w:t>
            </w:r>
            <w:r w:rsidRPr="00E92330">
              <w:rPr>
                <w:rFonts w:ascii="Times New Roman" w:eastAsia="宋体" w:hAnsi="Times New Roman"/>
                <w:color w:val="FF0000"/>
                <w:sz w:val="13"/>
                <w:szCs w:val="13"/>
                <w:lang w:val="en-US"/>
              </w:rPr>
              <w:t>)</w:t>
            </w:r>
          </w:p>
          <w:p w14:paraId="2F80BF13" w14:textId="77777777" w:rsidR="00F73992" w:rsidRPr="00E92330" w:rsidRDefault="00A62124">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color w:val="FF0000"/>
                <w:sz w:val="13"/>
                <w:szCs w:val="13"/>
                <w:lang w:val="en-US"/>
              </w:rPr>
              <w:t>(Insomnia)</w:t>
            </w:r>
          </w:p>
        </w:tc>
        <w:tc>
          <w:tcPr>
            <w:tcW w:w="1093" w:type="dxa"/>
          </w:tcPr>
          <w:p w14:paraId="792F13B7"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疲劳</w:t>
            </w:r>
            <w:r w:rsidRPr="00E92330">
              <w:rPr>
                <w:rFonts w:ascii="Times New Roman" w:eastAsia="宋体" w:hAnsi="Times New Roman"/>
                <w:sz w:val="13"/>
                <w:szCs w:val="13"/>
                <w:lang w:val="en-US" w:eastAsia="zh-CN"/>
              </w:rPr>
              <w:t>(0.33%)</w:t>
            </w:r>
          </w:p>
          <w:p w14:paraId="1E144F31"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sz w:val="13"/>
                <w:szCs w:val="13"/>
                <w:lang w:val="en-US" w:eastAsia="zh-CN"/>
              </w:rPr>
              <w:t>（</w:t>
            </w:r>
            <w:r w:rsidRPr="00E92330">
              <w:rPr>
                <w:rFonts w:ascii="Times New Roman" w:eastAsia="宋体" w:hAnsi="Times New Roman"/>
                <w:sz w:val="13"/>
                <w:szCs w:val="13"/>
                <w:lang w:val="en-US" w:eastAsia="zh-CN"/>
              </w:rPr>
              <w:t>Fatigue</w:t>
            </w:r>
            <w:r w:rsidRPr="00E92330">
              <w:rPr>
                <w:rFonts w:ascii="Times New Roman" w:eastAsia="宋体" w:hAnsi="Times New Roman" w:hint="eastAsia"/>
                <w:sz w:val="13"/>
                <w:szCs w:val="13"/>
                <w:lang w:val="en-US" w:eastAsia="zh-CN"/>
              </w:rPr>
              <w:t>）</w:t>
            </w:r>
          </w:p>
        </w:tc>
        <w:tc>
          <w:tcPr>
            <w:tcW w:w="1157" w:type="dxa"/>
          </w:tcPr>
          <w:p w14:paraId="0C2EBA16"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sz w:val="13"/>
                <w:szCs w:val="13"/>
                <w:lang w:val="en-US"/>
              </w:rPr>
              <w:t>恶心</w:t>
            </w:r>
            <w:r w:rsidRPr="00E92330">
              <w:rPr>
                <w:rFonts w:ascii="Times New Roman" w:eastAsia="宋体" w:hAnsi="Times New Roman"/>
                <w:sz w:val="13"/>
                <w:szCs w:val="13"/>
                <w:lang w:val="en-US"/>
              </w:rPr>
              <w:t>(</w:t>
            </w:r>
            <w:r w:rsidR="009B3E37" w:rsidRPr="00E92330">
              <w:rPr>
                <w:rFonts w:ascii="Times New Roman" w:eastAsia="宋体" w:hAnsi="Times New Roman"/>
                <w:sz w:val="13"/>
                <w:szCs w:val="13"/>
                <w:lang w:val="en-US"/>
              </w:rPr>
              <w:t>0.68%)</w:t>
            </w:r>
          </w:p>
          <w:p w14:paraId="77A582B4" w14:textId="77777777" w:rsidR="00F73992" w:rsidRPr="00E92330" w:rsidRDefault="00FF407C">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rPr>
              <w:t>(Nausea)</w:t>
            </w:r>
          </w:p>
        </w:tc>
        <w:tc>
          <w:tcPr>
            <w:tcW w:w="1106" w:type="dxa"/>
          </w:tcPr>
          <w:p w14:paraId="239433BF"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sz w:val="13"/>
                <w:szCs w:val="13"/>
                <w:lang w:val="en-US"/>
              </w:rPr>
              <w:t>口干</w:t>
            </w:r>
            <w:r w:rsidR="004C1ADA" w:rsidRPr="00E92330">
              <w:rPr>
                <w:rFonts w:ascii="Times New Roman" w:eastAsia="宋体" w:hAnsi="Times New Roman"/>
                <w:sz w:val="13"/>
                <w:szCs w:val="13"/>
                <w:lang w:val="en-US"/>
              </w:rPr>
              <w:t>(0.48%)</w:t>
            </w:r>
          </w:p>
          <w:p w14:paraId="0791DFB6" w14:textId="77777777" w:rsidR="00F73992" w:rsidRPr="00E92330" w:rsidRDefault="001D10EF">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(Dry mouth)</w:t>
            </w:r>
          </w:p>
        </w:tc>
      </w:tr>
      <w:tr w:rsidR="00F5754C" w:rsidRPr="00CA7917" w14:paraId="71253A6D" w14:textId="77777777" w:rsidTr="00EF4EDC">
        <w:trPr>
          <w:trHeight w:val="219"/>
          <w:jc w:val="center"/>
        </w:trPr>
        <w:tc>
          <w:tcPr>
            <w:tcW w:w="568" w:type="dxa"/>
            <w:vMerge/>
          </w:tcPr>
          <w:p w14:paraId="6B8807DD"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5CA294BC"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sz w:val="13"/>
                <w:szCs w:val="13"/>
                <w:lang w:val="en-US"/>
              </w:rPr>
              <w:t>口干</w:t>
            </w:r>
            <w:r w:rsidR="004204EF" w:rsidRPr="00E92330">
              <w:rPr>
                <w:rFonts w:ascii="Times New Roman" w:eastAsia="宋体" w:hAnsi="Times New Roman"/>
                <w:sz w:val="13"/>
                <w:szCs w:val="13"/>
                <w:lang w:val="en-US"/>
              </w:rPr>
              <w:t>(0.21</w:t>
            </w:r>
            <w:r w:rsidR="00C16FC3" w:rsidRPr="00E92330">
              <w:rPr>
                <w:rFonts w:ascii="Times New Roman" w:eastAsia="宋体" w:hAnsi="Times New Roman"/>
                <w:sz w:val="13"/>
                <w:szCs w:val="13"/>
                <w:lang w:val="en-US"/>
              </w:rPr>
              <w:t>%</w:t>
            </w:r>
            <w:r w:rsidRPr="00E92330">
              <w:rPr>
                <w:rFonts w:ascii="Times New Roman" w:eastAsia="宋体" w:hAnsi="Times New Roman"/>
                <w:sz w:val="13"/>
                <w:szCs w:val="13"/>
                <w:lang w:val="en-US"/>
              </w:rPr>
              <w:t>)</w:t>
            </w:r>
          </w:p>
          <w:p w14:paraId="6430CCFB" w14:textId="77777777" w:rsidR="00F73992" w:rsidRPr="00E92330" w:rsidRDefault="00A62124">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rPr>
              <w:t>(Dry mouth)</w:t>
            </w:r>
          </w:p>
        </w:tc>
        <w:tc>
          <w:tcPr>
            <w:tcW w:w="1093" w:type="dxa"/>
          </w:tcPr>
          <w:p w14:paraId="3F34AD79"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眩晕</w:t>
            </w:r>
            <w:r w:rsidRPr="00E92330">
              <w:rPr>
                <w:rFonts w:ascii="Times New Roman" w:eastAsia="宋体" w:hAnsi="Times New Roman"/>
                <w:color w:val="FF0000"/>
                <w:sz w:val="13"/>
                <w:szCs w:val="13"/>
                <w:lang w:val="en-US" w:eastAsia="zh-CN"/>
              </w:rPr>
              <w:t>(0.22%)</w:t>
            </w:r>
          </w:p>
          <w:p w14:paraId="62EFD133"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color w:val="FF0000"/>
                <w:sz w:val="13"/>
                <w:szCs w:val="13"/>
                <w:lang w:val="en-US" w:eastAsia="zh-CN"/>
              </w:rPr>
              <w:t>(Dizziness)</w:t>
            </w:r>
          </w:p>
        </w:tc>
        <w:tc>
          <w:tcPr>
            <w:tcW w:w="1157" w:type="dxa"/>
          </w:tcPr>
          <w:p w14:paraId="25396DFE"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sz w:val="13"/>
                <w:szCs w:val="13"/>
                <w:lang w:val="en-US"/>
              </w:rPr>
              <w:t>呕吐</w:t>
            </w:r>
            <w:r w:rsidRPr="00E92330">
              <w:rPr>
                <w:rFonts w:ascii="Times New Roman" w:eastAsia="宋体" w:hAnsi="Times New Roman"/>
                <w:sz w:val="13"/>
                <w:szCs w:val="13"/>
                <w:lang w:val="en-US"/>
              </w:rPr>
              <w:t>(</w:t>
            </w:r>
            <w:r w:rsidR="009B3E37" w:rsidRPr="00E92330">
              <w:rPr>
                <w:rFonts w:ascii="Times New Roman" w:eastAsia="宋体" w:hAnsi="Times New Roman"/>
                <w:sz w:val="13"/>
                <w:szCs w:val="13"/>
                <w:lang w:val="en-US"/>
              </w:rPr>
              <w:t>0.93%)</w:t>
            </w:r>
          </w:p>
          <w:p w14:paraId="273D624C" w14:textId="77777777" w:rsidR="00F73992" w:rsidRPr="00E92330" w:rsidRDefault="00FF407C">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rPr>
              <w:t>(Vomit)</w:t>
            </w:r>
          </w:p>
        </w:tc>
        <w:tc>
          <w:tcPr>
            <w:tcW w:w="1106" w:type="dxa"/>
          </w:tcPr>
          <w:p w14:paraId="78F0B9D9" w14:textId="77777777" w:rsidR="00F73992" w:rsidRPr="00E92330" w:rsidRDefault="004C1ADA">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color w:val="FF0000"/>
                <w:sz w:val="13"/>
                <w:szCs w:val="13"/>
                <w:lang w:val="en-US"/>
              </w:rPr>
              <w:t>恶心</w:t>
            </w:r>
            <w:r w:rsidRPr="00E92330">
              <w:rPr>
                <w:rFonts w:ascii="Times New Roman" w:eastAsia="宋体" w:hAnsi="Times New Roman"/>
                <w:color w:val="FF0000"/>
                <w:sz w:val="13"/>
                <w:szCs w:val="13"/>
                <w:lang w:val="en-US" w:eastAsia="zh-CN"/>
              </w:rPr>
              <w:t>(0.51%)</w:t>
            </w:r>
          </w:p>
          <w:p w14:paraId="4616BB88" w14:textId="77777777" w:rsidR="00F73992" w:rsidRPr="00E92330" w:rsidRDefault="001D10EF">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(Nausea)</w:t>
            </w:r>
          </w:p>
        </w:tc>
      </w:tr>
      <w:tr w:rsidR="00F5754C" w:rsidRPr="00CA7917" w14:paraId="4AFD2461" w14:textId="77777777" w:rsidTr="00EF4EDC">
        <w:trPr>
          <w:trHeight w:val="219"/>
          <w:jc w:val="center"/>
        </w:trPr>
        <w:tc>
          <w:tcPr>
            <w:tcW w:w="568" w:type="dxa"/>
            <w:vMerge/>
          </w:tcPr>
          <w:p w14:paraId="3C3F68A0"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679D93DF" w14:textId="77777777" w:rsidR="00F73992" w:rsidRPr="00E92330" w:rsidRDefault="004204EF">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皮肤过敏</w:t>
            </w:r>
            <w:r w:rsidRPr="00E92330">
              <w:rPr>
                <w:rFonts w:ascii="Times New Roman" w:eastAsia="宋体" w:hAnsi="Times New Roman"/>
                <w:color w:val="FF0000"/>
                <w:sz w:val="13"/>
                <w:szCs w:val="13"/>
                <w:lang w:val="en-US" w:eastAsia="zh-CN"/>
              </w:rPr>
              <w:t>(0.05%)</w:t>
            </w:r>
          </w:p>
          <w:p w14:paraId="233EB25F"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color w:val="FF0000"/>
                <w:sz w:val="13"/>
                <w:szCs w:val="13"/>
                <w:lang w:val="en-US" w:eastAsia="zh-CN"/>
              </w:rPr>
              <w:t>(Skin allergies)</w:t>
            </w:r>
          </w:p>
        </w:tc>
        <w:tc>
          <w:tcPr>
            <w:tcW w:w="1093" w:type="dxa"/>
          </w:tcPr>
          <w:p w14:paraId="374DB09E"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腹痛</w:t>
            </w:r>
            <w:r w:rsidRPr="00E92330">
              <w:rPr>
                <w:rFonts w:ascii="Times New Roman" w:eastAsia="宋体" w:hAnsi="Times New Roman"/>
                <w:sz w:val="13"/>
                <w:szCs w:val="13"/>
                <w:lang w:val="en-US" w:eastAsia="zh-CN"/>
              </w:rPr>
              <w:t>(0.08%)</w:t>
            </w:r>
          </w:p>
          <w:p w14:paraId="3A7D6987" w14:textId="77777777" w:rsidR="00F73992" w:rsidRPr="00E92330" w:rsidRDefault="00936039">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(Stomach ache)</w:t>
            </w:r>
          </w:p>
        </w:tc>
        <w:tc>
          <w:tcPr>
            <w:tcW w:w="1157" w:type="dxa"/>
          </w:tcPr>
          <w:p w14:paraId="7846287F" w14:textId="77777777" w:rsidR="00F73992" w:rsidRPr="00E92330" w:rsidRDefault="009B3E37">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color w:val="FF0000"/>
                <w:sz w:val="13"/>
                <w:szCs w:val="13"/>
                <w:lang w:val="en-US"/>
              </w:rPr>
              <w:t>头晕</w:t>
            </w:r>
            <w:r w:rsidRPr="00E92330">
              <w:rPr>
                <w:rFonts w:ascii="Times New Roman" w:eastAsia="宋体" w:hAnsi="Times New Roman"/>
                <w:color w:val="FF0000"/>
                <w:sz w:val="13"/>
                <w:szCs w:val="13"/>
                <w:lang w:val="en-US" w:eastAsia="zh-CN"/>
              </w:rPr>
              <w:t>(0.54%)</w:t>
            </w:r>
          </w:p>
          <w:p w14:paraId="368C82C7" w14:textId="77777777" w:rsidR="00F73992" w:rsidRPr="00E92330" w:rsidRDefault="00FF407C">
            <w:pPr>
              <w:pStyle w:val="para-first"/>
              <w:adjustRightInd w:val="0"/>
              <w:snapToGrid w:val="0"/>
              <w:spacing w:after="0" w:line="240" w:lineRule="auto"/>
              <w:rPr>
                <w:rFonts w:ascii="Times New Roman" w:hAnsi="Times New Roman"/>
                <w:sz w:val="13"/>
                <w:szCs w:val="13"/>
                <w:lang w:val="en-US" w:eastAsia="zh-CN"/>
              </w:rPr>
            </w:pPr>
            <w:r w:rsidRPr="00E92330">
              <w:rPr>
                <w:rFonts w:ascii="Times New Roman" w:eastAsia="宋体" w:hAnsi="Times New Roman" w:hint="eastAsia"/>
                <w:sz w:val="13"/>
                <w:szCs w:val="13"/>
                <w:lang w:val="en-US" w:eastAsia="zh-CN"/>
              </w:rPr>
              <w:t>(Dizziness)</w:t>
            </w:r>
          </w:p>
        </w:tc>
        <w:tc>
          <w:tcPr>
            <w:tcW w:w="1106" w:type="dxa"/>
          </w:tcPr>
          <w:p w14:paraId="4781E2D6" w14:textId="77777777" w:rsidR="00F73992" w:rsidRPr="00E92330" w:rsidRDefault="004C1ADA">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便秘</w:t>
            </w:r>
            <w:r w:rsidRPr="00E92330">
              <w:rPr>
                <w:rFonts w:ascii="Times New Roman" w:eastAsia="宋体" w:hAnsi="Times New Roman"/>
                <w:sz w:val="13"/>
                <w:szCs w:val="13"/>
                <w:lang w:val="en-US" w:eastAsia="zh-CN"/>
              </w:rPr>
              <w:t>(0.76%)</w:t>
            </w:r>
          </w:p>
          <w:p w14:paraId="5CE7FDB6" w14:textId="77777777" w:rsidR="00F73992" w:rsidRPr="00E92330" w:rsidRDefault="001D10EF">
            <w:pPr>
              <w:pStyle w:val="para-first"/>
              <w:adjustRightInd w:val="0"/>
              <w:snapToGrid w:val="0"/>
              <w:spacing w:after="0" w:line="240" w:lineRule="auto"/>
              <w:rPr>
                <w:rFonts w:ascii="Times New Roman" w:hAnsi="Times New Roman"/>
                <w:sz w:val="13"/>
                <w:szCs w:val="13"/>
                <w:lang w:val="en-US"/>
              </w:rPr>
            </w:pPr>
            <w:r w:rsidRPr="00E92330">
              <w:rPr>
                <w:rFonts w:ascii="Times New Roman" w:eastAsia="宋体" w:hAnsi="Times New Roman"/>
                <w:sz w:val="13"/>
                <w:szCs w:val="13"/>
                <w:lang w:val="en-US" w:eastAsia="zh-CN"/>
              </w:rPr>
              <w:t>(Constipation)</w:t>
            </w:r>
          </w:p>
        </w:tc>
      </w:tr>
      <w:tr w:rsidR="00F5754C" w:rsidRPr="00CA7917" w14:paraId="0723DD8A" w14:textId="77777777" w:rsidTr="00EF4EDC">
        <w:trPr>
          <w:trHeight w:val="219"/>
          <w:jc w:val="center"/>
        </w:trPr>
        <w:tc>
          <w:tcPr>
            <w:tcW w:w="568" w:type="dxa"/>
            <w:vMerge/>
          </w:tcPr>
          <w:p w14:paraId="6C698157"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2693DA39"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眩晕</w:t>
            </w:r>
            <w:r w:rsidRPr="00E92330">
              <w:rPr>
                <w:rFonts w:ascii="Times New Roman" w:eastAsia="宋体" w:hAnsi="Times New Roman"/>
                <w:sz w:val="13"/>
                <w:szCs w:val="13"/>
                <w:lang w:val="en-US" w:eastAsia="zh-CN"/>
              </w:rPr>
              <w:t>(0.06%)</w:t>
            </w:r>
          </w:p>
          <w:p w14:paraId="11277AAD"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(Dizziness)</w:t>
            </w:r>
          </w:p>
        </w:tc>
        <w:tc>
          <w:tcPr>
            <w:tcW w:w="1093" w:type="dxa"/>
          </w:tcPr>
          <w:p w14:paraId="3299FAA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嗜睡</w:t>
            </w:r>
            <w:r w:rsidRPr="00E92330">
              <w:rPr>
                <w:rFonts w:ascii="Times New Roman" w:eastAsia="宋体" w:hAnsi="Times New Roman"/>
                <w:color w:val="FF0000"/>
                <w:sz w:val="13"/>
                <w:szCs w:val="13"/>
                <w:lang w:val="en-US" w:eastAsia="zh-CN"/>
              </w:rPr>
              <w:t>(0.11%)</w:t>
            </w:r>
          </w:p>
          <w:p w14:paraId="58313D78"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(Drowsiness)</w:t>
            </w:r>
          </w:p>
        </w:tc>
        <w:tc>
          <w:tcPr>
            <w:tcW w:w="1157" w:type="dxa"/>
          </w:tcPr>
          <w:p w14:paraId="741000E7"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瘙痒</w:t>
            </w:r>
            <w:r w:rsidRPr="00E92330">
              <w:rPr>
                <w:rFonts w:ascii="Times New Roman" w:eastAsia="宋体" w:hAnsi="Times New Roman"/>
                <w:color w:val="FF0000"/>
                <w:sz w:val="13"/>
                <w:szCs w:val="13"/>
                <w:lang w:val="en-US" w:eastAsia="zh-CN"/>
              </w:rPr>
              <w:t>(0.40%)</w:t>
            </w:r>
          </w:p>
          <w:p w14:paraId="24FF95BB"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(Itching)</w:t>
            </w:r>
          </w:p>
        </w:tc>
        <w:tc>
          <w:tcPr>
            <w:tcW w:w="1106" w:type="dxa"/>
          </w:tcPr>
          <w:p w14:paraId="7C1FEB7D" w14:textId="77777777" w:rsidR="00F73992" w:rsidRPr="00E92330" w:rsidRDefault="00A71828">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呕吐</w:t>
            </w:r>
            <w:r w:rsidRPr="00E92330">
              <w:rPr>
                <w:rFonts w:ascii="Times New Roman" w:eastAsia="宋体" w:hAnsi="Times New Roman"/>
                <w:sz w:val="13"/>
                <w:szCs w:val="13"/>
                <w:lang w:val="en-US" w:eastAsia="zh-CN"/>
              </w:rPr>
              <w:t>(0.37%)</w:t>
            </w:r>
          </w:p>
          <w:p w14:paraId="6F9A2254"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(Vomit)</w:t>
            </w:r>
          </w:p>
        </w:tc>
      </w:tr>
      <w:tr w:rsidR="00F5754C" w:rsidRPr="00CA7917" w14:paraId="30D0245C" w14:textId="77777777" w:rsidTr="00EF4EDC">
        <w:trPr>
          <w:trHeight w:val="219"/>
          <w:jc w:val="center"/>
        </w:trPr>
        <w:tc>
          <w:tcPr>
            <w:tcW w:w="568" w:type="dxa"/>
            <w:vMerge/>
          </w:tcPr>
          <w:p w14:paraId="05F6B5B4"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64A5613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药物过敏</w:t>
            </w:r>
            <w:r w:rsidRPr="00E92330">
              <w:rPr>
                <w:rFonts w:ascii="Times New Roman" w:eastAsia="宋体" w:hAnsi="Times New Roman"/>
                <w:color w:val="FF0000"/>
                <w:sz w:val="13"/>
                <w:szCs w:val="13"/>
                <w:lang w:val="en-US" w:eastAsia="zh-CN"/>
              </w:rPr>
              <w:t>(0.06%)</w:t>
            </w:r>
          </w:p>
          <w:p w14:paraId="378EE52D"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(Drug allergy)</w:t>
            </w:r>
          </w:p>
        </w:tc>
        <w:tc>
          <w:tcPr>
            <w:tcW w:w="1093" w:type="dxa"/>
          </w:tcPr>
          <w:p w14:paraId="7FFACEA7"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视力模糊</w:t>
            </w:r>
            <w:r w:rsidRPr="00E92330">
              <w:rPr>
                <w:rFonts w:ascii="Times New Roman" w:eastAsia="宋体" w:hAnsi="Times New Roman"/>
                <w:color w:val="FF0000"/>
                <w:sz w:val="13"/>
                <w:szCs w:val="13"/>
                <w:lang w:val="en-US" w:eastAsia="zh-CN"/>
              </w:rPr>
              <w:t>(0.05%)</w:t>
            </w:r>
          </w:p>
          <w:p w14:paraId="53D6DEAB"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(Blurred vision)</w:t>
            </w:r>
          </w:p>
        </w:tc>
        <w:tc>
          <w:tcPr>
            <w:tcW w:w="1157" w:type="dxa"/>
          </w:tcPr>
          <w:p w14:paraId="752925A7"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乏力</w:t>
            </w:r>
            <w:r w:rsidRPr="00E92330">
              <w:rPr>
                <w:rFonts w:ascii="Times New Roman" w:eastAsia="宋体" w:hAnsi="Times New Roman"/>
                <w:color w:val="FF0000"/>
                <w:sz w:val="13"/>
                <w:szCs w:val="13"/>
                <w:lang w:val="en-US" w:eastAsia="zh-CN"/>
              </w:rPr>
              <w:t>(0.48%)</w:t>
            </w:r>
          </w:p>
          <w:p w14:paraId="46966836"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(Weakness)</w:t>
            </w:r>
          </w:p>
        </w:tc>
        <w:tc>
          <w:tcPr>
            <w:tcW w:w="1106" w:type="dxa"/>
          </w:tcPr>
          <w:p w14:paraId="1328B2DE" w14:textId="77777777" w:rsidR="00F73992" w:rsidRPr="00E92330"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疲倦</w:t>
            </w:r>
            <w:r w:rsidRPr="00E92330">
              <w:rPr>
                <w:rFonts w:ascii="Times New Roman" w:eastAsia="宋体" w:hAnsi="Times New Roman"/>
                <w:color w:val="FF0000"/>
                <w:sz w:val="13"/>
                <w:szCs w:val="13"/>
                <w:lang w:val="en-US" w:eastAsia="zh-CN"/>
              </w:rPr>
              <w:t>(0.15%)</w:t>
            </w:r>
          </w:p>
          <w:p w14:paraId="1B629A8F"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(Tired)</w:t>
            </w:r>
          </w:p>
        </w:tc>
      </w:tr>
      <w:tr w:rsidR="00F5754C" w:rsidRPr="00CA7917" w14:paraId="73785B51" w14:textId="77777777" w:rsidTr="00EF4EDC">
        <w:trPr>
          <w:trHeight w:val="219"/>
          <w:jc w:val="center"/>
        </w:trPr>
        <w:tc>
          <w:tcPr>
            <w:tcW w:w="568" w:type="dxa"/>
            <w:vMerge/>
          </w:tcPr>
          <w:p w14:paraId="3C0FB10B"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4107C1BF"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咽喉痛</w:t>
            </w:r>
            <w:r w:rsidRPr="00E92330">
              <w:rPr>
                <w:rFonts w:ascii="Times New Roman" w:eastAsia="宋体" w:hAnsi="Times New Roman"/>
                <w:color w:val="FF0000"/>
                <w:sz w:val="13"/>
                <w:szCs w:val="13"/>
                <w:lang w:val="en-US" w:eastAsia="zh-CN"/>
              </w:rPr>
              <w:t>(0.03%)</w:t>
            </w:r>
          </w:p>
          <w:p w14:paraId="61A0928D"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(Sore throat)</w:t>
            </w:r>
          </w:p>
        </w:tc>
        <w:tc>
          <w:tcPr>
            <w:tcW w:w="1093" w:type="dxa"/>
          </w:tcPr>
          <w:p w14:paraId="6823271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瘙痒</w:t>
            </w:r>
            <w:r w:rsidRPr="00E92330">
              <w:rPr>
                <w:rFonts w:ascii="Times New Roman" w:eastAsia="宋体" w:hAnsi="Times New Roman"/>
                <w:color w:val="FF0000"/>
                <w:sz w:val="13"/>
                <w:szCs w:val="13"/>
                <w:lang w:val="en-US" w:eastAsia="zh-CN"/>
              </w:rPr>
              <w:t>(0.08%)</w:t>
            </w:r>
          </w:p>
          <w:p w14:paraId="279F0DC6"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(Itching)</w:t>
            </w:r>
          </w:p>
        </w:tc>
        <w:tc>
          <w:tcPr>
            <w:tcW w:w="1157" w:type="dxa"/>
          </w:tcPr>
          <w:p w14:paraId="1BE020CD"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口腔溃疡</w:t>
            </w:r>
            <w:r w:rsidRPr="00E92330">
              <w:rPr>
                <w:rFonts w:ascii="Times New Roman" w:eastAsia="宋体" w:hAnsi="Times New Roman"/>
                <w:color w:val="FF0000"/>
                <w:sz w:val="13"/>
                <w:szCs w:val="13"/>
                <w:lang w:val="en-US" w:eastAsia="zh-CN"/>
              </w:rPr>
              <w:t>(0.25%)</w:t>
            </w:r>
          </w:p>
          <w:p w14:paraId="005710F9"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(Mouth ulcers)</w:t>
            </w:r>
          </w:p>
        </w:tc>
        <w:tc>
          <w:tcPr>
            <w:tcW w:w="1106" w:type="dxa"/>
          </w:tcPr>
          <w:p w14:paraId="2732D249" w14:textId="77777777" w:rsidR="00F73992" w:rsidRPr="00E92330" w:rsidRDefault="00A71828">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呼吸困难</w:t>
            </w:r>
            <w:r w:rsidRPr="00E92330">
              <w:rPr>
                <w:rFonts w:ascii="Times New Roman" w:eastAsia="宋体" w:hAnsi="Times New Roman"/>
                <w:sz w:val="13"/>
                <w:szCs w:val="13"/>
                <w:lang w:val="en-US" w:eastAsia="zh-CN"/>
              </w:rPr>
              <w:t>(0.12%)</w:t>
            </w:r>
          </w:p>
          <w:p w14:paraId="63BA0C57"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(Difficulty breathing)</w:t>
            </w:r>
          </w:p>
        </w:tc>
      </w:tr>
      <w:tr w:rsidR="00F5754C" w:rsidRPr="00CA7917" w14:paraId="0A11DB37" w14:textId="77777777" w:rsidTr="00EF4EDC">
        <w:trPr>
          <w:trHeight w:val="219"/>
          <w:jc w:val="center"/>
        </w:trPr>
        <w:tc>
          <w:tcPr>
            <w:tcW w:w="568" w:type="dxa"/>
            <w:vMerge/>
          </w:tcPr>
          <w:p w14:paraId="6B5419F9"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147566DC"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全身乏力</w:t>
            </w:r>
            <w:r w:rsidRPr="00E92330">
              <w:rPr>
                <w:rFonts w:ascii="Times New Roman" w:eastAsia="宋体" w:hAnsi="Times New Roman"/>
                <w:color w:val="FF0000"/>
                <w:sz w:val="13"/>
                <w:szCs w:val="13"/>
                <w:lang w:val="en-US" w:eastAsia="zh-CN"/>
              </w:rPr>
              <w:t>(0.05%)</w:t>
            </w:r>
          </w:p>
          <w:p w14:paraId="76F7D412"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(Malaise)</w:t>
            </w:r>
          </w:p>
        </w:tc>
        <w:tc>
          <w:tcPr>
            <w:tcW w:w="1093" w:type="dxa"/>
          </w:tcPr>
          <w:p w14:paraId="1C8FA1B0" w14:textId="77777777" w:rsidR="00F73992" w:rsidRPr="00E92330" w:rsidRDefault="0087668A">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hint="eastAsia"/>
                <w:sz w:val="13"/>
                <w:szCs w:val="13"/>
                <w:lang w:val="en-US"/>
              </w:rPr>
              <w:t>便秘</w:t>
            </w:r>
            <w:r w:rsidRPr="00E92330">
              <w:rPr>
                <w:rFonts w:ascii="Times New Roman" w:eastAsia="宋体" w:hAnsi="Times New Roman"/>
                <w:sz w:val="13"/>
                <w:szCs w:val="13"/>
                <w:lang w:val="en-US" w:eastAsia="zh-CN"/>
              </w:rPr>
              <w:t>(0.09%)</w:t>
            </w:r>
          </w:p>
          <w:p w14:paraId="4D3AAD2F"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sz w:val="13"/>
                <w:szCs w:val="13"/>
                <w:lang w:val="en-US" w:eastAsia="zh-CN"/>
              </w:rPr>
              <w:t>(Constipation)</w:t>
            </w:r>
          </w:p>
        </w:tc>
        <w:tc>
          <w:tcPr>
            <w:tcW w:w="1157" w:type="dxa"/>
          </w:tcPr>
          <w:p w14:paraId="5F12D284" w14:textId="77777777" w:rsidR="00F73992" w:rsidRPr="00E92330" w:rsidRDefault="009B3E37">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头痛</w:t>
            </w:r>
            <w:r w:rsidRPr="00E92330">
              <w:rPr>
                <w:rFonts w:ascii="Times New Roman" w:eastAsia="宋体" w:hAnsi="Times New Roman"/>
                <w:color w:val="FF0000"/>
                <w:sz w:val="13"/>
                <w:szCs w:val="13"/>
                <w:lang w:val="en-US" w:eastAsia="zh-CN"/>
              </w:rPr>
              <w:t>(0.46%)</w:t>
            </w:r>
          </w:p>
          <w:p w14:paraId="7023081D"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(Headache)</w:t>
            </w:r>
          </w:p>
        </w:tc>
        <w:tc>
          <w:tcPr>
            <w:tcW w:w="1106" w:type="dxa"/>
          </w:tcPr>
          <w:p w14:paraId="0AFB2B89" w14:textId="77777777" w:rsidR="00F73992" w:rsidRPr="00E92330"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耳鸣</w:t>
            </w:r>
            <w:r w:rsidRPr="00E92330">
              <w:rPr>
                <w:rFonts w:ascii="Times New Roman" w:eastAsia="宋体" w:hAnsi="Times New Roman"/>
                <w:color w:val="FF0000"/>
                <w:sz w:val="13"/>
                <w:szCs w:val="13"/>
                <w:lang w:val="en-US" w:eastAsia="zh-CN"/>
              </w:rPr>
              <w:t>(0.19%)</w:t>
            </w:r>
          </w:p>
          <w:p w14:paraId="60C1E8EE"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(Tinnitus)</w:t>
            </w:r>
          </w:p>
        </w:tc>
      </w:tr>
      <w:tr w:rsidR="00F5754C" w:rsidRPr="00CA7917" w14:paraId="4BE483DC" w14:textId="77777777" w:rsidTr="00EF4EDC">
        <w:trPr>
          <w:trHeight w:val="219"/>
          <w:jc w:val="center"/>
        </w:trPr>
        <w:tc>
          <w:tcPr>
            <w:tcW w:w="568" w:type="dxa"/>
            <w:vMerge/>
          </w:tcPr>
          <w:p w14:paraId="6A137DE8" w14:textId="77777777" w:rsidR="00F73992" w:rsidRPr="00E92330" w:rsidRDefault="00F73992">
            <w:pPr>
              <w:pStyle w:val="para-first"/>
              <w:adjustRightInd w:val="0"/>
              <w:snapToGrid w:val="0"/>
              <w:spacing w:after="0" w:line="240" w:lineRule="auto"/>
              <w:rPr>
                <w:rFonts w:ascii="Times New Roman" w:hAnsi="Times New Roman"/>
                <w:sz w:val="13"/>
                <w:szCs w:val="13"/>
                <w:lang w:val="en-US"/>
              </w:rPr>
            </w:pPr>
          </w:p>
        </w:tc>
        <w:tc>
          <w:tcPr>
            <w:tcW w:w="1063" w:type="dxa"/>
          </w:tcPr>
          <w:p w14:paraId="08D21E94"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鼻塞</w:t>
            </w:r>
            <w:r w:rsidRPr="00E92330">
              <w:rPr>
                <w:rFonts w:ascii="Times New Roman" w:eastAsia="宋体" w:hAnsi="Times New Roman"/>
                <w:color w:val="FF0000"/>
                <w:sz w:val="13"/>
                <w:szCs w:val="13"/>
                <w:lang w:val="en-US" w:eastAsia="zh-CN"/>
              </w:rPr>
              <w:t>(0.03%)</w:t>
            </w:r>
          </w:p>
          <w:p w14:paraId="7FEBB973"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(Stuffy nose)</w:t>
            </w:r>
          </w:p>
        </w:tc>
        <w:tc>
          <w:tcPr>
            <w:tcW w:w="1093" w:type="dxa"/>
          </w:tcPr>
          <w:p w14:paraId="11367EFF" w14:textId="77777777" w:rsidR="00F73992" w:rsidRPr="00E92330" w:rsidRDefault="0087668A">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黑便</w:t>
            </w:r>
            <w:r w:rsidRPr="00E92330">
              <w:rPr>
                <w:rFonts w:ascii="Times New Roman" w:eastAsia="宋体" w:hAnsi="Times New Roman"/>
                <w:color w:val="FF0000"/>
                <w:sz w:val="13"/>
                <w:szCs w:val="13"/>
                <w:lang w:val="en-US" w:eastAsia="zh-CN"/>
              </w:rPr>
              <w:t>(0.03%)</w:t>
            </w:r>
          </w:p>
          <w:p w14:paraId="72B2A6D2" w14:textId="77777777" w:rsidR="00F73992" w:rsidRPr="00E92330" w:rsidRDefault="00936039">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(Melena)</w:t>
            </w:r>
          </w:p>
        </w:tc>
        <w:tc>
          <w:tcPr>
            <w:tcW w:w="1157" w:type="dxa"/>
          </w:tcPr>
          <w:p w14:paraId="4AB6AA3E" w14:textId="77777777" w:rsidR="00F73992" w:rsidRPr="00E92330" w:rsidRDefault="00565FAB">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hint="eastAsia"/>
                <w:sz w:val="13"/>
                <w:szCs w:val="13"/>
                <w:lang w:val="en-US"/>
              </w:rPr>
              <w:t>厌食</w:t>
            </w:r>
            <w:r w:rsidRPr="00E92330">
              <w:rPr>
                <w:rFonts w:ascii="Times New Roman" w:eastAsia="宋体" w:hAnsi="Times New Roman"/>
                <w:sz w:val="13"/>
                <w:szCs w:val="13"/>
                <w:lang w:val="en-US"/>
              </w:rPr>
              <w:t>(</w:t>
            </w:r>
            <w:r w:rsidR="009B3E37" w:rsidRPr="00E92330">
              <w:rPr>
                <w:rFonts w:ascii="Times New Roman" w:eastAsia="宋体" w:hAnsi="Times New Roman"/>
                <w:sz w:val="13"/>
                <w:szCs w:val="13"/>
                <w:lang w:val="en-US"/>
              </w:rPr>
              <w:t>0.22%)</w:t>
            </w:r>
          </w:p>
          <w:p w14:paraId="5CADF259" w14:textId="77777777" w:rsidR="00F73992" w:rsidRPr="00E92330" w:rsidRDefault="00FF407C">
            <w:pPr>
              <w:pStyle w:val="para-first"/>
              <w:adjustRightInd w:val="0"/>
              <w:snapToGrid w:val="0"/>
              <w:spacing w:after="0" w:line="240" w:lineRule="auto"/>
              <w:rPr>
                <w:rFonts w:ascii="Times New Roman" w:eastAsia="宋体" w:hAnsi="Times New Roman"/>
                <w:sz w:val="13"/>
                <w:szCs w:val="13"/>
                <w:lang w:val="en-US"/>
              </w:rPr>
            </w:pPr>
            <w:r w:rsidRPr="00E92330">
              <w:rPr>
                <w:rFonts w:ascii="Times New Roman" w:eastAsia="宋体" w:hAnsi="Times New Roman"/>
                <w:sz w:val="13"/>
                <w:szCs w:val="13"/>
                <w:lang w:val="en-US"/>
              </w:rPr>
              <w:t>(Anoresia)</w:t>
            </w:r>
          </w:p>
        </w:tc>
        <w:tc>
          <w:tcPr>
            <w:tcW w:w="1106" w:type="dxa"/>
          </w:tcPr>
          <w:p w14:paraId="18373AC5" w14:textId="77777777" w:rsidR="00F73992" w:rsidRPr="00E92330" w:rsidRDefault="00A71828">
            <w:pPr>
              <w:pStyle w:val="para-first"/>
              <w:adjustRightInd w:val="0"/>
              <w:snapToGrid w:val="0"/>
              <w:spacing w:after="0" w:line="240" w:lineRule="auto"/>
              <w:rPr>
                <w:rFonts w:ascii="Times New Roman" w:eastAsia="宋体" w:hAnsi="Times New Roman"/>
                <w:color w:val="FF0000"/>
                <w:sz w:val="13"/>
                <w:szCs w:val="13"/>
                <w:lang w:val="en-US" w:eastAsia="zh-CN"/>
              </w:rPr>
            </w:pPr>
            <w:r w:rsidRPr="00E92330">
              <w:rPr>
                <w:rFonts w:ascii="Times New Roman" w:eastAsia="宋体" w:hAnsi="Times New Roman" w:hint="eastAsia"/>
                <w:color w:val="FF0000"/>
                <w:sz w:val="13"/>
                <w:szCs w:val="13"/>
                <w:lang w:val="en-US"/>
              </w:rPr>
              <w:t>贫血</w:t>
            </w:r>
            <w:r w:rsidRPr="00E92330">
              <w:rPr>
                <w:rFonts w:ascii="Times New Roman" w:eastAsia="宋体" w:hAnsi="Times New Roman"/>
                <w:color w:val="FF0000"/>
                <w:sz w:val="13"/>
                <w:szCs w:val="13"/>
                <w:lang w:val="en-US" w:eastAsia="zh-CN"/>
              </w:rPr>
              <w:t>(0.08%)</w:t>
            </w:r>
          </w:p>
          <w:p w14:paraId="19D64367" w14:textId="77777777" w:rsidR="00F73992" w:rsidRPr="00E92330" w:rsidRDefault="001D10EF">
            <w:pPr>
              <w:pStyle w:val="para-first"/>
              <w:adjustRightInd w:val="0"/>
              <w:snapToGrid w:val="0"/>
              <w:spacing w:after="0" w:line="240" w:lineRule="auto"/>
              <w:rPr>
                <w:rFonts w:ascii="Times New Roman" w:eastAsia="宋体" w:hAnsi="Times New Roman"/>
                <w:sz w:val="13"/>
                <w:szCs w:val="13"/>
                <w:lang w:val="en-US" w:eastAsia="zh-CN"/>
              </w:rPr>
            </w:pPr>
            <w:r w:rsidRPr="00E92330">
              <w:rPr>
                <w:rFonts w:ascii="Times New Roman" w:eastAsia="宋体" w:hAnsi="Times New Roman"/>
                <w:color w:val="FF0000"/>
                <w:sz w:val="13"/>
                <w:szCs w:val="13"/>
                <w:lang w:val="en-US" w:eastAsia="zh-CN"/>
              </w:rPr>
              <w:t>(Anemia)</w:t>
            </w:r>
          </w:p>
        </w:tc>
      </w:tr>
    </w:tbl>
    <w:p w14:paraId="18A366AA" w14:textId="77777777" w:rsidR="00F5754C" w:rsidRPr="00EF4EDC" w:rsidRDefault="00565FAB" w:rsidP="00EF4EDC">
      <w:pPr>
        <w:pStyle w:val="1"/>
        <w:rPr>
          <w:rFonts w:ascii="Times New Roman" w:hAnsi="Times New Roman" w:cs="Times New Roman"/>
        </w:rPr>
      </w:pPr>
      <w:bookmarkStart w:id="30" w:name="sec-6"/>
      <w:r w:rsidRPr="00EF4EDC">
        <w:rPr>
          <w:rFonts w:ascii="Times New Roman" w:hAnsi="Times New Roman" w:cs="Times New Roman"/>
        </w:rPr>
        <w:t>Discussion</w:t>
      </w:r>
    </w:p>
    <w:p w14:paraId="4FA65622" w14:textId="77777777" w:rsidR="00F5754C" w:rsidRPr="00EF4EDC" w:rsidRDefault="00565FAB" w:rsidP="00EF4EDC">
      <w:pPr>
        <w:pStyle w:val="para-first"/>
        <w:rPr>
          <w:rFonts w:ascii="Times New Roman" w:hAnsi="Times New Roman"/>
        </w:rPr>
      </w:pPr>
      <w:r w:rsidRPr="00EF4EDC">
        <w:rPr>
          <w:rFonts w:ascii="Times New Roman" w:hAnsi="Times New Roman"/>
        </w:rPr>
        <w:lastRenderedPageBreak/>
        <w:t xml:space="preserve">As shown </w:t>
      </w:r>
      <w:r w:rsidR="00335CF3">
        <w:rPr>
          <w:rFonts w:ascii="Times New Roman" w:hAnsi="Times New Roman"/>
        </w:rPr>
        <w:t>in</w:t>
      </w:r>
      <w:r w:rsidR="00335CF3" w:rsidRPr="00EF4EDC">
        <w:rPr>
          <w:rFonts w:ascii="Times New Roman" w:hAnsi="Times New Roman"/>
        </w:rPr>
        <w:t xml:space="preserve"> </w:t>
      </w:r>
      <w:r w:rsidRPr="00EF4EDC">
        <w:rPr>
          <w:rFonts w:ascii="Times New Roman" w:hAnsi="Times New Roman"/>
        </w:rPr>
        <w:t>Table 3, The semi-supervised labeling approach provides the best results with F1-score significantly higher than the other approaches. The HMM based method perform</w:t>
      </w:r>
      <w:r w:rsidR="00591C0A">
        <w:rPr>
          <w:rFonts w:ascii="Times New Roman" w:eastAsia="宋体" w:hAnsi="Times New Roman" w:hint="eastAsia"/>
          <w:lang w:eastAsia="zh-CN"/>
        </w:rPr>
        <w:t>s the</w:t>
      </w:r>
      <w:r w:rsidRPr="00EF4EDC">
        <w:rPr>
          <w:rFonts w:ascii="Times New Roman" w:hAnsi="Times New Roman"/>
        </w:rPr>
        <w:t xml:space="preserve"> worst, because it only utilizes the positive training data</w:t>
      </w:r>
      <w:r w:rsidR="006A6D81">
        <w:rPr>
          <w:rFonts w:ascii="Times New Roman" w:eastAsia="宋体" w:hAnsi="Times New Roman" w:hint="eastAsia"/>
          <w:lang w:eastAsia="zh-CN"/>
        </w:rPr>
        <w:t>.</w:t>
      </w:r>
      <w:r w:rsidR="006A6D81" w:rsidRPr="00EF4EDC">
        <w:rPr>
          <w:rFonts w:ascii="Times New Roman" w:hAnsi="Times New Roman"/>
        </w:rPr>
        <w:t xml:space="preserve"> </w:t>
      </w:r>
      <w:r w:rsidR="006A6D81">
        <w:rPr>
          <w:rFonts w:ascii="Times New Roman" w:eastAsia="宋体" w:hAnsi="Times New Roman" w:hint="eastAsia"/>
          <w:lang w:eastAsia="zh-CN"/>
        </w:rPr>
        <w:t xml:space="preserve">As a result, </w:t>
      </w:r>
      <w:r w:rsidRPr="00EF4EDC">
        <w:rPr>
          <w:rFonts w:ascii="Times New Roman" w:hAnsi="Times New Roman"/>
        </w:rPr>
        <w:t xml:space="preserve">the training data is only half of </w:t>
      </w:r>
      <w:r w:rsidR="006A6D81">
        <w:rPr>
          <w:rFonts w:ascii="Times New Roman" w:eastAsia="宋体" w:hAnsi="Times New Roman"/>
          <w:lang w:eastAsia="zh-CN"/>
        </w:rPr>
        <w:t>what’</w:t>
      </w:r>
      <w:r w:rsidR="006A6D81">
        <w:rPr>
          <w:rFonts w:ascii="Times New Roman" w:eastAsia="宋体" w:hAnsi="Times New Roman" w:hint="eastAsia"/>
          <w:lang w:eastAsia="zh-CN"/>
        </w:rPr>
        <w:t xml:space="preserve">s used by </w:t>
      </w:r>
      <w:r w:rsidRPr="00EF4EDC">
        <w:rPr>
          <w:rFonts w:ascii="Times New Roman" w:hAnsi="Times New Roman"/>
        </w:rPr>
        <w:t>the other</w:t>
      </w:r>
      <w:r w:rsidR="006A6D81">
        <w:rPr>
          <w:rFonts w:ascii="Times New Roman" w:eastAsia="宋体" w:hAnsi="Times New Roman" w:hint="eastAsia"/>
          <w:lang w:eastAsia="zh-CN"/>
        </w:rPr>
        <w:t xml:space="preserve"> method</w:t>
      </w:r>
      <w:r w:rsidRPr="00EF4EDC">
        <w:rPr>
          <w:rFonts w:ascii="Times New Roman" w:hAnsi="Times New Roman"/>
        </w:rPr>
        <w:t xml:space="preserve">s. </w:t>
      </w:r>
      <w:r w:rsidR="0026797C">
        <w:rPr>
          <w:rFonts w:ascii="Times New Roman" w:hAnsi="Times New Roman"/>
        </w:rPr>
        <w:t>T</w:t>
      </w:r>
      <w:r w:rsidRPr="00EF4EDC">
        <w:rPr>
          <w:rFonts w:ascii="Times New Roman" w:hAnsi="Times New Roman"/>
        </w:rPr>
        <w:t xml:space="preserve">he </w:t>
      </w:r>
      <w:r w:rsidR="00152FF3">
        <w:rPr>
          <w:rFonts w:ascii="Times New Roman" w:hAnsi="Times New Roman"/>
        </w:rPr>
        <w:t>percentage</w:t>
      </w:r>
      <w:r w:rsidR="0026797C">
        <w:rPr>
          <w:rFonts w:ascii="Times New Roman" w:hAnsi="Times New Roman"/>
        </w:rPr>
        <w:t xml:space="preserve"> of true </w:t>
      </w:r>
      <w:r w:rsidRPr="00EF4EDC">
        <w:rPr>
          <w:rFonts w:ascii="Times New Roman" w:hAnsi="Times New Roman"/>
        </w:rPr>
        <w:t>positive</w:t>
      </w:r>
      <w:r w:rsidR="0026797C">
        <w:rPr>
          <w:rFonts w:ascii="Times New Roman" w:hAnsi="Times New Roman"/>
        </w:rPr>
        <w:t>s</w:t>
      </w:r>
      <w:r w:rsidRPr="00EF4EDC">
        <w:rPr>
          <w:rFonts w:ascii="Times New Roman" w:hAnsi="Times New Roman"/>
        </w:rPr>
        <w:t xml:space="preserve"> is inversely correlated with the</w:t>
      </w:r>
      <w:r w:rsidR="00152FF3">
        <w:rPr>
          <w:rFonts w:ascii="Times New Roman" w:hAnsi="Times New Roman"/>
        </w:rPr>
        <w:t xml:space="preserve"> percentage</w:t>
      </w:r>
      <w:r w:rsidR="0026797C">
        <w:rPr>
          <w:rFonts w:ascii="Times New Roman" w:hAnsi="Times New Roman"/>
        </w:rPr>
        <w:t xml:space="preserve"> of true </w:t>
      </w:r>
      <w:r w:rsidRPr="00EF4EDC">
        <w:rPr>
          <w:rFonts w:ascii="Times New Roman" w:hAnsi="Times New Roman"/>
        </w:rPr>
        <w:t>negative</w:t>
      </w:r>
      <w:r w:rsidR="0026797C">
        <w:rPr>
          <w:rFonts w:ascii="Times New Roman" w:hAnsi="Times New Roman"/>
        </w:rPr>
        <w:t>s</w:t>
      </w:r>
      <w:r w:rsidRPr="00EF4EDC">
        <w:rPr>
          <w:rFonts w:ascii="Times New Roman" w:hAnsi="Times New Roman"/>
        </w:rPr>
        <w:t>. This means a classifier is biased to produce either more positive labels or more negative labels. A good classifier, such as the one trained with the semi-supervised labels manages to strike a balance between the two biases and produce a better overall F1-score.</w:t>
      </w:r>
    </w:p>
    <w:p w14:paraId="3B43300B" w14:textId="77777777" w:rsidR="00F73992" w:rsidRDefault="008408F3">
      <w:pPr>
        <w:pStyle w:val="para0"/>
        <w:pPrChange w:id="31" w:author="quanyang" w:date="2016-06-11T00:01:00Z">
          <w:pPr>
            <w:pStyle w:val="para0"/>
            <w:ind w:firstLine="0"/>
          </w:pPr>
        </w:pPrChange>
      </w:pPr>
      <w:r>
        <w:t>I</w:t>
      </w:r>
      <w:r w:rsidR="00565FAB" w:rsidRPr="00EF4EDC">
        <w:t xml:space="preserve">n order to show the efficiency of end-to-end results of our approach, we calculate the MRRs for ADRs and </w:t>
      </w:r>
      <w:r w:rsidR="00FC1CFE" w:rsidRPr="004E6ACC">
        <w:t>indications, as shown in Table 4</w:t>
      </w:r>
      <w:r w:rsidR="00565FAB" w:rsidRPr="00EF4EDC">
        <w:t xml:space="preserve">. We can see that our semi-supervised labeling method outperforms both the manually labeling method and </w:t>
      </w:r>
      <w:r w:rsidR="00D255B1">
        <w:rPr>
          <w:rFonts w:hint="eastAsia"/>
          <w:lang w:eastAsia="zh-CN"/>
        </w:rPr>
        <w:t xml:space="preserve">the </w:t>
      </w:r>
      <w:r w:rsidR="00565FAB" w:rsidRPr="00EF4EDC">
        <w:t>patterns method</w:t>
      </w:r>
      <w:r w:rsidR="00D255B1">
        <w:rPr>
          <w:rFonts w:hint="eastAsia"/>
          <w:lang w:eastAsia="zh-CN"/>
        </w:rPr>
        <w:t>.</w:t>
      </w:r>
      <w:r w:rsidR="00D255B1" w:rsidRPr="00EF4EDC">
        <w:t xml:space="preserve"> </w:t>
      </w:r>
      <w:r w:rsidR="00D255B1">
        <w:rPr>
          <w:rFonts w:hint="eastAsia"/>
          <w:lang w:eastAsia="zh-CN"/>
        </w:rPr>
        <w:t xml:space="preserve">However, </w:t>
      </w:r>
      <w:r w:rsidR="00565FAB" w:rsidRPr="00EF4EDC">
        <w:t xml:space="preserve">sometimes </w:t>
      </w:r>
      <w:r w:rsidR="00D255B1">
        <w:rPr>
          <w:rFonts w:hint="eastAsia"/>
          <w:lang w:eastAsia="zh-CN"/>
        </w:rPr>
        <w:t xml:space="preserve">it </w:t>
      </w:r>
      <w:r w:rsidR="00565FAB" w:rsidRPr="00EF4EDC">
        <w:t xml:space="preserve">can be worse than labeling only with </w:t>
      </w:r>
      <w:r w:rsidR="00CF5537">
        <w:t>package insert</w:t>
      </w:r>
      <w:r w:rsidR="00565FAB" w:rsidRPr="00EF4EDC">
        <w:t xml:space="preserve">s. The reason is that only using </w:t>
      </w:r>
      <w:r w:rsidR="00CF5537">
        <w:t>package insert</w:t>
      </w:r>
      <w:r w:rsidR="00565FAB" w:rsidRPr="00EF4EDC">
        <w:t>s the trained classifier</w:t>
      </w:r>
      <w:r w:rsidR="002E5630">
        <w:t xml:space="preserve"> is overfitting to</w:t>
      </w:r>
      <w:r w:rsidR="00565FAB" w:rsidRPr="00EF4EDC">
        <w:t xml:space="preserve"> the </w:t>
      </w:r>
      <w:r w:rsidR="00CF5537">
        <w:t>package insert</w:t>
      </w:r>
      <w:r w:rsidR="00565FAB" w:rsidRPr="00EF4EDC">
        <w:t>s and it</w:t>
      </w:r>
      <w:r w:rsidR="002E5630">
        <w:t xml:space="preserve"> may</w:t>
      </w:r>
      <w:r w:rsidR="00565FAB" w:rsidRPr="00EF4EDC">
        <w:t xml:space="preserve"> outperform our semi-supervised labeling method.</w:t>
      </w:r>
      <w:r w:rsidR="002E5630">
        <w:t xml:space="preserve"> But it underperforms when </w:t>
      </w:r>
      <w:r w:rsidR="006162F6">
        <w:t>it comes</w:t>
      </w:r>
      <w:r w:rsidR="002E5630">
        <w:t xml:space="preserve"> to drug-ADRs association’s accuracy.</w:t>
      </w:r>
    </w:p>
    <w:p w14:paraId="1B96D9BC" w14:textId="77777777" w:rsidR="00E50478" w:rsidRPr="00EF4EDC" w:rsidRDefault="00421AB7" w:rsidP="00EF4EDC">
      <w:pPr>
        <w:pStyle w:val="para0"/>
        <w:rPr>
          <w:rFonts w:ascii="Times New Roman" w:hAnsi="Times New Roman"/>
        </w:rPr>
      </w:pPr>
      <w:r w:rsidRPr="002124A3">
        <w:rPr>
          <w:rFonts w:ascii="Times New Roman" w:hAnsi="Times New Roman"/>
        </w:rPr>
        <w:t xml:space="preserve">In Table </w:t>
      </w:r>
      <w:r w:rsidR="00FC1CFE">
        <w:rPr>
          <w:rFonts w:ascii="Times New Roman" w:hAnsi="Times New Roman"/>
        </w:rPr>
        <w:t>5</w:t>
      </w:r>
      <w:r w:rsidR="0037038E" w:rsidRPr="00EF4EDC">
        <w:rPr>
          <w:rFonts w:ascii="Times New Roman" w:hAnsi="Times New Roman"/>
        </w:rPr>
        <w:t>, we discovered many ADRs that are already inc</w:t>
      </w:r>
      <w:r w:rsidR="00B45B9E" w:rsidRPr="00EF4EDC">
        <w:rPr>
          <w:rFonts w:ascii="Times New Roman" w:hAnsi="Times New Roman"/>
        </w:rPr>
        <w:t>lu</w:t>
      </w:r>
      <w:r w:rsidR="0037038E" w:rsidRPr="00EF4EDC">
        <w:rPr>
          <w:rFonts w:ascii="Times New Roman" w:hAnsi="Times New Roman"/>
        </w:rPr>
        <w:t xml:space="preserve">ded in the </w:t>
      </w:r>
      <w:r w:rsidR="00CF5537">
        <w:rPr>
          <w:rFonts w:ascii="Times New Roman" w:hAnsi="Times New Roman"/>
        </w:rPr>
        <w:t>package insert</w:t>
      </w:r>
      <w:r w:rsidR="00E326CD">
        <w:rPr>
          <w:rFonts w:ascii="Times New Roman" w:hAnsi="Times New Roman"/>
        </w:rPr>
        <w:t>s</w:t>
      </w:r>
      <w:r w:rsidR="0037038E" w:rsidRPr="00EF4EDC">
        <w:rPr>
          <w:rFonts w:ascii="Times New Roman" w:hAnsi="Times New Roman"/>
        </w:rPr>
        <w:t xml:space="preserve">. Although these ADRs are known, </w:t>
      </w:r>
      <w:r w:rsidRPr="002124A3">
        <w:rPr>
          <w:rFonts w:ascii="Times New Roman" w:hAnsi="Times New Roman"/>
        </w:rPr>
        <w:t>the frequency statistics can be valuable for</w:t>
      </w:r>
      <w:r w:rsidR="0037038E" w:rsidRPr="00EF4EDC">
        <w:rPr>
          <w:rFonts w:ascii="Times New Roman" w:hAnsi="Times New Roman"/>
        </w:rPr>
        <w:t>: i) verify</w:t>
      </w:r>
      <w:r w:rsidRPr="002124A3">
        <w:rPr>
          <w:rFonts w:ascii="Times New Roman" w:hAnsi="Times New Roman"/>
        </w:rPr>
        <w:t>ing</w:t>
      </w:r>
      <w:r w:rsidR="0037038E" w:rsidRPr="00EF4EDC">
        <w:rPr>
          <w:rFonts w:ascii="Times New Roman" w:hAnsi="Times New Roman"/>
        </w:rPr>
        <w:t xml:space="preserve"> ADRs listed in </w:t>
      </w:r>
      <w:r w:rsidR="00DA3F6F" w:rsidRPr="00EF4EDC">
        <w:rPr>
          <w:rFonts w:ascii="Times New Roman" w:hAnsi="Times New Roman"/>
        </w:rPr>
        <w:t xml:space="preserve">the </w:t>
      </w:r>
      <w:r w:rsidR="00CF5537">
        <w:rPr>
          <w:rFonts w:ascii="Times New Roman" w:hAnsi="Times New Roman"/>
        </w:rPr>
        <w:t>package insert</w:t>
      </w:r>
      <w:r w:rsidR="0037038E" w:rsidRPr="00EF4EDC">
        <w:rPr>
          <w:rFonts w:ascii="Times New Roman" w:hAnsi="Times New Roman"/>
        </w:rPr>
        <w:t>s</w:t>
      </w:r>
      <w:r w:rsidRPr="002124A3">
        <w:rPr>
          <w:rFonts w:ascii="Times New Roman" w:hAnsi="Times New Roman"/>
        </w:rPr>
        <w:t>;</w:t>
      </w:r>
      <w:r w:rsidR="0037038E" w:rsidRPr="00EF4EDC">
        <w:rPr>
          <w:rFonts w:ascii="Times New Roman" w:hAnsi="Times New Roman"/>
        </w:rPr>
        <w:t xml:space="preserve"> ii) </w:t>
      </w:r>
      <w:r w:rsidRPr="002124A3">
        <w:rPr>
          <w:rFonts w:ascii="Times New Roman" w:hAnsi="Times New Roman"/>
        </w:rPr>
        <w:t xml:space="preserve">studying the relative frequency between the </w:t>
      </w:r>
      <w:r w:rsidR="00825D43" w:rsidRPr="00EF4EDC">
        <w:rPr>
          <w:rFonts w:ascii="Times New Roman" w:hAnsi="Times New Roman"/>
        </w:rPr>
        <w:t>ADRs.</w:t>
      </w:r>
      <w:r w:rsidR="009B786C">
        <w:rPr>
          <w:rFonts w:ascii="Times New Roman" w:hAnsi="Times New Roman"/>
        </w:rPr>
        <w:t xml:space="preserve"> For example, the frequency of Tinnitus of Betaloc in package insert is less than 0.1%, but in our result it’s 0.25%; the frequency of Stomachache </w:t>
      </w:r>
      <w:r w:rsidR="00D32E56">
        <w:rPr>
          <w:rFonts w:ascii="Times New Roman" w:hAnsi="Times New Roman"/>
        </w:rPr>
        <w:t xml:space="preserve">and Constipation of Betaloc in package insert are both </w:t>
      </w:r>
      <w:r w:rsidR="009B786C">
        <w:rPr>
          <w:rFonts w:ascii="Times New Roman" w:hAnsi="Times New Roman"/>
        </w:rPr>
        <w:t xml:space="preserve">larger than </w:t>
      </w:r>
      <w:r w:rsidR="00D32E56">
        <w:rPr>
          <w:rFonts w:ascii="Times New Roman" w:hAnsi="Times New Roman"/>
        </w:rPr>
        <w:t>1%, but in our result they are</w:t>
      </w:r>
      <w:r w:rsidR="009B786C">
        <w:rPr>
          <w:rFonts w:ascii="Times New Roman" w:hAnsi="Times New Roman"/>
        </w:rPr>
        <w:t xml:space="preserve"> 0.08%</w:t>
      </w:r>
      <w:r w:rsidR="00D32E56">
        <w:rPr>
          <w:rFonts w:ascii="Times New Roman" w:hAnsi="Times New Roman"/>
        </w:rPr>
        <w:t xml:space="preserve"> and 0.09% respectively</w:t>
      </w:r>
      <w:r w:rsidR="009B786C">
        <w:rPr>
          <w:rFonts w:ascii="Times New Roman" w:hAnsi="Times New Roman"/>
        </w:rPr>
        <w:t>.</w:t>
      </w:r>
    </w:p>
    <w:p w14:paraId="052BBC92" w14:textId="77777777" w:rsidR="00825D43" w:rsidRPr="00EF4EDC" w:rsidRDefault="00B45B9E" w:rsidP="00EF4EDC">
      <w:pPr>
        <w:pStyle w:val="para0"/>
        <w:rPr>
          <w:rFonts w:ascii="Times New Roman" w:hAnsi="Times New Roman"/>
        </w:rPr>
      </w:pPr>
      <w:r w:rsidRPr="00EF4EDC">
        <w:rPr>
          <w:rFonts w:ascii="Times New Roman" w:hAnsi="Times New Roman"/>
        </w:rPr>
        <w:t xml:space="preserve">There are also </w:t>
      </w:r>
      <w:r w:rsidR="00AF52FB" w:rsidRPr="002124A3">
        <w:rPr>
          <w:rFonts w:ascii="Times New Roman" w:hAnsi="Times New Roman"/>
        </w:rPr>
        <w:t>a number of</w:t>
      </w:r>
      <w:r w:rsidRPr="00EF4EDC">
        <w:rPr>
          <w:rFonts w:ascii="Times New Roman" w:hAnsi="Times New Roman"/>
        </w:rPr>
        <w:t xml:space="preserve"> ADRs</w:t>
      </w:r>
      <w:r w:rsidR="00AF52FB" w:rsidRPr="002124A3">
        <w:rPr>
          <w:rFonts w:ascii="Times New Roman" w:hAnsi="Times New Roman"/>
        </w:rPr>
        <w:t xml:space="preserve"> that </w:t>
      </w:r>
      <w:r w:rsidR="00A836FB">
        <w:rPr>
          <w:rFonts w:ascii="Times New Roman" w:hAnsi="Times New Roman" w:hint="eastAsia"/>
          <w:lang w:eastAsia="zh-CN"/>
        </w:rPr>
        <w:t>without</w:t>
      </w:r>
      <w:r w:rsidR="00AF52FB" w:rsidRPr="002124A3">
        <w:rPr>
          <w:rFonts w:ascii="Times New Roman" w:hAnsi="Times New Roman"/>
        </w:rPr>
        <w:t xml:space="preserve"> direct match in the manuals</w:t>
      </w:r>
      <w:r w:rsidRPr="00EF4EDC">
        <w:rPr>
          <w:rFonts w:ascii="Times New Roman" w:hAnsi="Times New Roman"/>
        </w:rPr>
        <w:t>.</w:t>
      </w:r>
      <w:r w:rsidR="00565FAB" w:rsidRPr="00EF4EDC">
        <w:rPr>
          <w:rFonts w:ascii="Times New Roman" w:hAnsi="Times New Roman"/>
        </w:rPr>
        <w:t xml:space="preserve"> </w:t>
      </w:r>
      <w:r w:rsidR="00AF52FB" w:rsidRPr="002124A3">
        <w:rPr>
          <w:rFonts w:ascii="Times New Roman" w:hAnsi="Times New Roman"/>
        </w:rPr>
        <w:t xml:space="preserve">These fall </w:t>
      </w:r>
      <w:r w:rsidR="00565FAB" w:rsidRPr="00EF4EDC">
        <w:rPr>
          <w:rFonts w:ascii="Times New Roman" w:hAnsi="Times New Roman"/>
        </w:rPr>
        <w:t>into several cases:</w:t>
      </w:r>
    </w:p>
    <w:p w14:paraId="79EDD426" w14:textId="77777777" w:rsidR="00982709" w:rsidRPr="00982709" w:rsidRDefault="00565FAB" w:rsidP="00982709">
      <w:pPr>
        <w:pStyle w:val="para0"/>
        <w:numPr>
          <w:ilvl w:val="0"/>
          <w:numId w:val="13"/>
        </w:numPr>
        <w:rPr>
          <w:rFonts w:ascii="Times New Roman" w:hAnsi="Times New Roman"/>
        </w:rPr>
      </w:pPr>
      <w:r w:rsidRPr="00EF4EDC">
        <w:rPr>
          <w:rFonts w:ascii="Times New Roman" w:hAnsi="Times New Roman"/>
        </w:rPr>
        <w:t>Synonyms of the known ADRs (eg. “</w:t>
      </w:r>
      <w:r w:rsidR="00A74B54">
        <w:rPr>
          <w:rFonts w:ascii="Times New Roman" w:hAnsi="Times New Roman" w:hint="eastAsia"/>
        </w:rPr>
        <w:t>视力模糊</w:t>
      </w:r>
      <w:r w:rsidR="00C137AB">
        <w:rPr>
          <w:rFonts w:ascii="Times New Roman" w:hAnsi="Times New Roman" w:hint="eastAsia"/>
        </w:rPr>
        <w:t>(Blu</w:t>
      </w:r>
      <w:r w:rsidR="00C137AB">
        <w:rPr>
          <w:rFonts w:ascii="Times New Roman" w:hAnsi="Times New Roman"/>
        </w:rPr>
        <w:t>rred vision</w:t>
      </w:r>
      <w:r w:rsidR="000C69CE">
        <w:rPr>
          <w:rFonts w:ascii="Times New Roman" w:hAnsi="Times New Roman" w:hint="eastAsia"/>
        </w:rPr>
        <w:t>)</w:t>
      </w:r>
      <w:r w:rsidRPr="00EF4EDC">
        <w:rPr>
          <w:rFonts w:ascii="Times New Roman" w:hAnsi="Times New Roman"/>
        </w:rPr>
        <w:t>” is a synonym of “</w:t>
      </w:r>
      <w:r w:rsidR="00C137AB">
        <w:rPr>
          <w:rFonts w:ascii="Times New Roman" w:hAnsi="Times New Roman" w:hint="eastAsia"/>
        </w:rPr>
        <w:t>视力损害</w:t>
      </w:r>
      <w:r w:rsidR="00C137AB">
        <w:rPr>
          <w:rFonts w:ascii="Times New Roman" w:hAnsi="Times New Roman" w:hint="eastAsia"/>
        </w:rPr>
        <w:t>(Visual impairment</w:t>
      </w:r>
      <w:r w:rsidR="000C69CE">
        <w:rPr>
          <w:rFonts w:ascii="Times New Roman" w:hAnsi="Times New Roman" w:hint="eastAsia"/>
        </w:rPr>
        <w:t>)</w:t>
      </w:r>
      <w:r w:rsidRPr="00EF4EDC">
        <w:rPr>
          <w:rFonts w:ascii="Times New Roman" w:hAnsi="Times New Roman"/>
        </w:rPr>
        <w:t>” for “</w:t>
      </w:r>
      <w:r w:rsidR="00C137AB">
        <w:rPr>
          <w:rFonts w:ascii="Times New Roman" w:hAnsi="Times New Roman" w:hint="eastAsia"/>
        </w:rPr>
        <w:t>倍他乐克</w:t>
      </w:r>
      <w:r w:rsidR="00C137AB">
        <w:rPr>
          <w:rFonts w:ascii="Times New Roman" w:hAnsi="Times New Roman" w:hint="eastAsia"/>
        </w:rPr>
        <w:t>(Betaloc</w:t>
      </w:r>
      <w:r w:rsidR="000C69CE">
        <w:rPr>
          <w:rFonts w:ascii="Times New Roman" w:hAnsi="Times New Roman" w:hint="eastAsia"/>
        </w:rPr>
        <w:t>)</w:t>
      </w:r>
      <w:r w:rsidRPr="00EF4EDC">
        <w:rPr>
          <w:rFonts w:ascii="Times New Roman" w:hAnsi="Times New Roman"/>
        </w:rPr>
        <w:t>”</w:t>
      </w:r>
      <w:r w:rsidR="00982709">
        <w:rPr>
          <w:rFonts w:ascii="Times New Roman" w:hAnsi="Times New Roman"/>
        </w:rPr>
        <w:t xml:space="preserve"> </w:t>
      </w:r>
    </w:p>
    <w:p w14:paraId="33F0AEF7" w14:textId="77777777" w:rsidR="00565FAB" w:rsidRPr="00EF4EDC" w:rsidRDefault="00565FAB" w:rsidP="00EF4EDC">
      <w:pPr>
        <w:pStyle w:val="para0"/>
        <w:ind w:left="590" w:firstLine="0"/>
        <w:rPr>
          <w:rFonts w:ascii="Times New Roman" w:hAnsi="Times New Roman"/>
        </w:rPr>
      </w:pPr>
      <w:r w:rsidRPr="00EF4EDC">
        <w:rPr>
          <w:rFonts w:ascii="Times New Roman" w:hAnsi="Times New Roman"/>
        </w:rPr>
        <w:t xml:space="preserve">While they are synonyms, the ADRs listed in </w:t>
      </w:r>
      <w:r w:rsidR="00CF5537">
        <w:rPr>
          <w:rFonts w:ascii="Times New Roman" w:hAnsi="Times New Roman"/>
        </w:rPr>
        <w:t>package insert</w:t>
      </w:r>
      <w:r w:rsidRPr="00EF4EDC">
        <w:rPr>
          <w:rFonts w:ascii="Times New Roman" w:hAnsi="Times New Roman"/>
        </w:rPr>
        <w:t>s are often some terminologies</w:t>
      </w:r>
      <w:r w:rsidR="00F97FE9" w:rsidRPr="00EF4EDC">
        <w:rPr>
          <w:rFonts w:ascii="Times New Roman" w:hAnsi="Times New Roman"/>
        </w:rPr>
        <w:t xml:space="preserve"> and the colloquial synonyms can help patients understand them easily.</w:t>
      </w:r>
    </w:p>
    <w:p w14:paraId="337508A2" w14:textId="77777777"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Spe</w:t>
      </w:r>
      <w:r w:rsidR="00F97FE9" w:rsidRPr="00EF4EDC">
        <w:rPr>
          <w:rFonts w:ascii="Times New Roman" w:hAnsi="Times New Roman"/>
        </w:rPr>
        <w:t xml:space="preserve">cialization of the known ADRs (eg. </w:t>
      </w:r>
      <w:r w:rsidR="003B6249" w:rsidRPr="00EF4EDC">
        <w:rPr>
          <w:rFonts w:ascii="Times New Roman" w:hAnsi="Times New Roman"/>
        </w:rPr>
        <w:t>“</w:t>
      </w:r>
      <w:r w:rsidR="003B6249" w:rsidRPr="00EF4EDC">
        <w:rPr>
          <w:rFonts w:ascii="Times New Roman" w:hAnsi="Times New Roman" w:hint="eastAsia"/>
        </w:rPr>
        <w:t>失眠</w:t>
      </w:r>
      <w:r w:rsidR="000C69CE">
        <w:rPr>
          <w:rFonts w:ascii="Times New Roman" w:hAnsi="Times New Roman" w:hint="eastAsia"/>
        </w:rPr>
        <w:t>(Insomnia)</w:t>
      </w:r>
      <w:r w:rsidR="003B6249" w:rsidRPr="00EF4EDC">
        <w:rPr>
          <w:rFonts w:ascii="Times New Roman" w:hAnsi="Times New Roman"/>
        </w:rPr>
        <w:t>” is a specialized case of “</w:t>
      </w:r>
      <w:r w:rsidR="003B6249" w:rsidRPr="00EF4EDC">
        <w:rPr>
          <w:rFonts w:ascii="Times New Roman" w:hAnsi="Times New Roman" w:hint="eastAsia"/>
          <w:shd w:val="clear" w:color="auto" w:fill="FEFEFE"/>
        </w:rPr>
        <w:t>睡眠障碍</w:t>
      </w:r>
      <w:r w:rsidR="000C69CE" w:rsidRPr="00EF4EDC">
        <w:rPr>
          <w:rFonts w:ascii="Times New Roman" w:hAnsi="Times New Roman"/>
          <w:shd w:val="clear" w:color="auto" w:fill="FEFEFE"/>
        </w:rPr>
        <w:t>(Sleep disorders)</w:t>
      </w:r>
      <w:r w:rsidR="003B6249" w:rsidRPr="00EF4EDC">
        <w:rPr>
          <w:rFonts w:ascii="Times New Roman" w:hAnsi="Times New Roman"/>
          <w:shd w:val="clear" w:color="auto" w:fill="FEFEFE"/>
        </w:rPr>
        <w:t>” for “</w:t>
      </w:r>
      <w:r w:rsidR="003B6249" w:rsidRPr="00EF4EDC">
        <w:rPr>
          <w:rFonts w:ascii="Times New Roman" w:hAnsi="Times New Roman" w:hint="eastAsia"/>
          <w:shd w:val="clear" w:color="auto" w:fill="FEFEFE"/>
        </w:rPr>
        <w:t>耐信</w:t>
      </w:r>
      <w:r w:rsidR="00AB5F47" w:rsidRPr="00EF4EDC">
        <w:rPr>
          <w:rFonts w:ascii="Times New Roman" w:hAnsi="Times New Roman"/>
          <w:shd w:val="clear" w:color="auto" w:fill="FEFEFE"/>
        </w:rPr>
        <w:t>(Nexium)</w:t>
      </w:r>
      <w:r w:rsidR="003B6249" w:rsidRPr="00EF4EDC">
        <w:rPr>
          <w:rFonts w:ascii="Times New Roman" w:hAnsi="Times New Roman"/>
          <w:shd w:val="clear" w:color="auto" w:fill="FEFEFE"/>
        </w:rPr>
        <w:t>”)</w:t>
      </w:r>
    </w:p>
    <w:p w14:paraId="2BD8EC98" w14:textId="77777777" w:rsidR="003B6249" w:rsidRPr="00EF4EDC" w:rsidRDefault="005C3107" w:rsidP="00EF4EDC">
      <w:pPr>
        <w:pStyle w:val="para0"/>
        <w:ind w:left="590" w:firstLine="0"/>
        <w:rPr>
          <w:rFonts w:ascii="Times New Roman" w:hAnsi="Times New Roman"/>
        </w:rPr>
      </w:pPr>
      <w:r w:rsidRPr="00EF4EDC">
        <w:rPr>
          <w:rFonts w:ascii="Times New Roman" w:hAnsi="Times New Roman"/>
        </w:rPr>
        <w:t xml:space="preserve">Some ADRs from </w:t>
      </w:r>
      <w:r w:rsidR="00CF5537">
        <w:rPr>
          <w:rFonts w:ascii="Times New Roman" w:hAnsi="Times New Roman"/>
        </w:rPr>
        <w:t>package insert</w:t>
      </w:r>
      <w:r w:rsidRPr="00EF4EDC">
        <w:rPr>
          <w:rFonts w:ascii="Times New Roman" w:hAnsi="Times New Roman"/>
        </w:rPr>
        <w:t xml:space="preserve">s are </w:t>
      </w:r>
      <w:r w:rsidR="00AF52FB" w:rsidRPr="002124A3">
        <w:rPr>
          <w:rFonts w:ascii="Times New Roman" w:hAnsi="Times New Roman"/>
        </w:rPr>
        <w:t xml:space="preserve">very </w:t>
      </w:r>
      <w:r w:rsidRPr="00EF4EDC">
        <w:rPr>
          <w:rFonts w:ascii="Times New Roman" w:hAnsi="Times New Roman"/>
        </w:rPr>
        <w:t xml:space="preserve">general </w:t>
      </w:r>
      <w:r w:rsidR="00AF52FB" w:rsidRPr="002124A3">
        <w:rPr>
          <w:rFonts w:ascii="Times New Roman" w:hAnsi="Times New Roman"/>
        </w:rPr>
        <w:t>terms. Our results give the insight of what specific disorders are actually encountered by the patients</w:t>
      </w:r>
      <w:r w:rsidR="00772949" w:rsidRPr="00EF4EDC">
        <w:rPr>
          <w:rFonts w:ascii="Times New Roman" w:hAnsi="Times New Roman"/>
        </w:rPr>
        <w:t>.</w:t>
      </w:r>
    </w:p>
    <w:p w14:paraId="3BF95078" w14:textId="77777777"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lastRenderedPageBreak/>
        <w:t>Newly discovered ADRs</w:t>
      </w:r>
      <w:r w:rsidR="00EA02F7" w:rsidRPr="00EF4EDC">
        <w:rPr>
          <w:rFonts w:ascii="Times New Roman" w:hAnsi="Times New Roman"/>
        </w:rPr>
        <w:t xml:space="preserve"> (eg. “</w:t>
      </w:r>
      <w:r w:rsidR="00EA02F7" w:rsidRPr="00EF4EDC">
        <w:rPr>
          <w:rFonts w:ascii="Times New Roman" w:hAnsi="Times New Roman" w:hint="eastAsia"/>
        </w:rPr>
        <w:t>头晕</w:t>
      </w:r>
      <w:r w:rsidR="00AB5F47">
        <w:rPr>
          <w:rFonts w:ascii="Times New Roman" w:hAnsi="Times New Roman" w:hint="eastAsia"/>
        </w:rPr>
        <w:t>(Dizziness)</w:t>
      </w:r>
      <w:r w:rsidR="00EA02F7" w:rsidRPr="00EF4EDC">
        <w:rPr>
          <w:rFonts w:ascii="Times New Roman" w:hAnsi="Times New Roman"/>
        </w:rPr>
        <w:t>” for “</w:t>
      </w:r>
      <w:r w:rsidR="00EA02F7" w:rsidRPr="00EF4EDC">
        <w:rPr>
          <w:rFonts w:ascii="Times New Roman" w:hAnsi="Times New Roman" w:hint="eastAsia"/>
        </w:rPr>
        <w:t>易瑞沙</w:t>
      </w:r>
      <w:r w:rsidR="00AB5F47">
        <w:rPr>
          <w:rFonts w:ascii="Times New Roman" w:hAnsi="Times New Roman" w:hint="eastAsia"/>
        </w:rPr>
        <w:t>(Iressa)</w:t>
      </w:r>
      <w:r w:rsidR="00EA02F7" w:rsidRPr="00EF4EDC">
        <w:rPr>
          <w:rFonts w:ascii="Times New Roman" w:hAnsi="Times New Roman"/>
        </w:rPr>
        <w:t>”)</w:t>
      </w:r>
    </w:p>
    <w:p w14:paraId="6690EFD9" w14:textId="77777777" w:rsidR="00EA02F7" w:rsidRPr="00EF4EDC" w:rsidRDefault="00C54DC9" w:rsidP="00EF4EDC">
      <w:pPr>
        <w:pStyle w:val="para0"/>
        <w:ind w:left="590" w:firstLine="0"/>
        <w:rPr>
          <w:rFonts w:ascii="Times New Roman" w:hAnsi="Times New Roman"/>
        </w:rPr>
      </w:pPr>
      <w:r w:rsidRPr="00EF4EDC">
        <w:rPr>
          <w:rFonts w:ascii="Times New Roman" w:hAnsi="Times New Roman"/>
        </w:rPr>
        <w:t xml:space="preserve">This is the most valuable </w:t>
      </w:r>
      <w:r w:rsidR="00AF52FB" w:rsidRPr="002124A3">
        <w:rPr>
          <w:rFonts w:ascii="Times New Roman" w:hAnsi="Times New Roman"/>
        </w:rPr>
        <w:t xml:space="preserve">discovery for the drug maker in the </w:t>
      </w:r>
      <w:r w:rsidR="00AF52FB" w:rsidRPr="00EC4ECB">
        <w:rPr>
          <w:rFonts w:ascii="Times New Roman" w:hAnsi="Times New Roman"/>
        </w:rPr>
        <w:t xml:space="preserve">analysis of the drug </w:t>
      </w:r>
      <w:r w:rsidR="00AF52FB" w:rsidRPr="00652C4D">
        <w:rPr>
          <w:rFonts w:ascii="Times New Roman" w:hAnsi="Times New Roman"/>
        </w:rPr>
        <w:t>reaction</w:t>
      </w:r>
      <w:r w:rsidR="00AF52FB" w:rsidRPr="00A62124">
        <w:rPr>
          <w:rFonts w:ascii="Times New Roman" w:hAnsi="Times New Roman"/>
        </w:rPr>
        <w:t>s</w:t>
      </w:r>
      <w:r w:rsidR="00AF52FB" w:rsidRPr="004E6ACC">
        <w:rPr>
          <w:rFonts w:ascii="Times New Roman" w:hAnsi="Times New Roman"/>
        </w:rPr>
        <w:t xml:space="preserve"> in</w:t>
      </w:r>
      <w:r w:rsidR="00AF52FB" w:rsidRPr="00936039">
        <w:rPr>
          <w:rFonts w:ascii="Times New Roman" w:hAnsi="Times New Roman"/>
        </w:rPr>
        <w:t xml:space="preserve"> perhaps a</w:t>
      </w:r>
      <w:r w:rsidR="00AF52FB" w:rsidRPr="00EF4EDC">
        <w:rPr>
          <w:rFonts w:ascii="Times New Roman" w:hAnsi="Times New Roman"/>
        </w:rPr>
        <w:t xml:space="preserve"> small population previously not considered. </w:t>
      </w:r>
    </w:p>
    <w:p w14:paraId="614E3305"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Conclusion</w:t>
      </w:r>
    </w:p>
    <w:bookmarkEnd w:id="30"/>
    <w:p w14:paraId="100822D5" w14:textId="77777777" w:rsidR="00AF52FB" w:rsidRPr="00EF4EDC" w:rsidRDefault="00565FAB" w:rsidP="00EF4EDC">
      <w:pPr>
        <w:pStyle w:val="para0"/>
        <w:ind w:firstLine="0"/>
        <w:rPr>
          <w:rFonts w:ascii="Times New Roman" w:hAnsi="Times New Roman"/>
        </w:rPr>
      </w:pPr>
      <w:r w:rsidRPr="00EF4EDC">
        <w:rPr>
          <w:rFonts w:ascii="Times New Roman" w:eastAsia="Liberation Serif" w:hAnsi="Times New Roman"/>
        </w:rPr>
        <w:t xml:space="preserve">We have proposed an effective framework for extracting and analyzing ADRs from </w:t>
      </w:r>
      <w:r w:rsidR="00597EE0">
        <w:rPr>
          <w:rFonts w:ascii="Times New Roman" w:hAnsi="Times New Roman" w:hint="eastAsia"/>
          <w:lang w:eastAsia="zh-CN"/>
        </w:rPr>
        <w:t xml:space="preserve">Chinese </w:t>
      </w:r>
      <w:r w:rsidRPr="00EF4EDC">
        <w:rPr>
          <w:rFonts w:ascii="Times New Roman" w:eastAsia="Liberation Serif" w:hAnsi="Times New Roman"/>
        </w:rPr>
        <w:t>online social media. It uses</w:t>
      </w:r>
      <w:r w:rsidR="00D4651A">
        <w:rPr>
          <w:rFonts w:ascii="Times New Roman" w:hAnsi="Times New Roman" w:hint="eastAsia"/>
          <w:lang w:eastAsia="zh-CN"/>
        </w:rPr>
        <w:t xml:space="preserve"> a</w:t>
      </w:r>
      <w:r w:rsidRPr="00EF4EDC">
        <w:rPr>
          <w:rFonts w:ascii="Times New Roman" w:eastAsia="Liberation Serif" w:hAnsi="Times New Roman"/>
        </w:rPr>
        <w:t xml:space="preserve"> lexicon-based method to extract ADRs from </w:t>
      </w:r>
      <w:r w:rsidR="000D3111">
        <w:rPr>
          <w:rFonts w:ascii="Times New Roman" w:eastAsia="Liberation Serif" w:hAnsi="Times New Roman"/>
        </w:rPr>
        <w:t xml:space="preserve">the </w:t>
      </w:r>
      <w:r w:rsidRPr="00EF4EDC">
        <w:rPr>
          <w:rFonts w:ascii="Times New Roman" w:eastAsia="Liberation Serif" w:hAnsi="Times New Roman"/>
        </w:rPr>
        <w:t>data</w:t>
      </w:r>
      <w:r w:rsidR="00851F23">
        <w:rPr>
          <w:rFonts w:ascii="Times New Roman" w:hAnsi="Times New Roman" w:hint="eastAsia"/>
          <w:lang w:eastAsia="zh-CN"/>
        </w:rPr>
        <w:t xml:space="preserve"> followed by</w:t>
      </w:r>
      <w:r w:rsidRPr="00EF4EDC">
        <w:rPr>
          <w:rFonts w:ascii="Times New Roman" w:eastAsia="Liberation Serif" w:hAnsi="Times New Roman"/>
        </w:rPr>
        <w:t xml:space="preserve"> a binary classifier to </w:t>
      </w:r>
      <w:r w:rsidR="00851F23">
        <w:rPr>
          <w:rFonts w:ascii="Times New Roman" w:hAnsi="Times New Roman" w:hint="eastAsia"/>
          <w:lang w:eastAsia="zh-CN"/>
        </w:rPr>
        <w:t>identify</w:t>
      </w:r>
      <w:r w:rsidR="00851F23" w:rsidRPr="00EF4EDC">
        <w:rPr>
          <w:rFonts w:ascii="Times New Roman" w:eastAsia="Liberation Serif" w:hAnsi="Times New Roman"/>
        </w:rPr>
        <w:t xml:space="preserve"> </w:t>
      </w:r>
      <w:r w:rsidRPr="00EF4EDC">
        <w:rPr>
          <w:rFonts w:ascii="Times New Roman" w:eastAsia="Liberation Serif" w:hAnsi="Times New Roman"/>
        </w:rPr>
        <w:t>the positive evidences.</w:t>
      </w:r>
      <w:r w:rsidRPr="00EF4EDC">
        <w:rPr>
          <w:rFonts w:ascii="Times New Roman" w:hAnsi="Times New Roman"/>
          <w:lang w:eastAsia="zh-CN"/>
        </w:rPr>
        <w:t xml:space="preserve"> </w:t>
      </w:r>
      <w:r w:rsidRPr="00EF4EDC">
        <w:rPr>
          <w:rFonts w:ascii="Times New Roman" w:hAnsi="Times New Roman"/>
        </w:rPr>
        <w:t xml:space="preserve">In this framework, we introduce a data-driven algorithm to extend </w:t>
      </w:r>
      <w:r w:rsidR="002C2DB9">
        <w:rPr>
          <w:rFonts w:ascii="Times New Roman" w:hAnsi="Times New Roman" w:hint="eastAsia"/>
          <w:lang w:eastAsia="zh-CN"/>
        </w:rPr>
        <w:t>the</w:t>
      </w:r>
      <w:r w:rsidR="002C2DB9" w:rsidRPr="00EF4EDC">
        <w:rPr>
          <w:rFonts w:ascii="Times New Roman" w:hAnsi="Times New Roman"/>
        </w:rPr>
        <w:t xml:space="preserve"> </w:t>
      </w:r>
      <w:r w:rsidRPr="00EF4EDC">
        <w:rPr>
          <w:rFonts w:ascii="Times New Roman" w:hAnsi="Times New Roman"/>
        </w:rPr>
        <w:t xml:space="preserve">ADRs lexicon. </w:t>
      </w:r>
      <w:r w:rsidRPr="00EF4EDC">
        <w:rPr>
          <w:rFonts w:ascii="Times New Roman" w:eastAsia="Liberation Serif" w:hAnsi="Times New Roman"/>
        </w:rPr>
        <w:t xml:space="preserve">In order to build the evidence classifier, we propose an automatic labeling algorithm to produce large amount of labeled sentences. Completely relying on the information from the </w:t>
      </w:r>
      <w:r w:rsidR="00CF5537">
        <w:rPr>
          <w:rFonts w:ascii="Times New Roman" w:eastAsia="Liberation Serif" w:hAnsi="Times New Roman"/>
        </w:rPr>
        <w:t>package insert</w:t>
      </w:r>
      <w:r w:rsidRPr="00EF4EDC">
        <w:rPr>
          <w:rFonts w:ascii="Times New Roman" w:eastAsia="Liberation Serif" w:hAnsi="Times New Roman"/>
        </w:rPr>
        <w:t xml:space="preserve">s produces training data that is too noisy. Our tradeoff is a semi-supervised approach where we manually label a small set, then use these data and </w:t>
      </w:r>
      <w:r w:rsidR="00CF5537">
        <w:rPr>
          <w:rFonts w:ascii="Times New Roman" w:eastAsia="Liberation Serif" w:hAnsi="Times New Roman"/>
        </w:rPr>
        <w:t>package insert</w:t>
      </w:r>
      <w:r w:rsidRPr="00EF4EDC">
        <w:rPr>
          <w:rFonts w:ascii="Times New Roman" w:eastAsia="Liberation Serif" w:hAnsi="Times New Roman"/>
        </w:rPr>
        <w:t xml:space="preserve">s collectively to generate more training data. This algorithm </w:t>
      </w:r>
      <w:r w:rsidR="002C2DB9">
        <w:rPr>
          <w:rFonts w:ascii="Times New Roman" w:hAnsi="Times New Roman" w:hint="eastAsia"/>
          <w:lang w:eastAsia="zh-CN"/>
        </w:rPr>
        <w:t>is proven to be highly</w:t>
      </w:r>
      <w:r w:rsidRPr="00EF4EDC">
        <w:rPr>
          <w:rFonts w:ascii="Times New Roman" w:eastAsia="Liberation Serif" w:hAnsi="Times New Roman"/>
        </w:rPr>
        <w:t xml:space="preserve"> effective</w:t>
      </w:r>
      <w:r w:rsidR="002C2DB9">
        <w:rPr>
          <w:rFonts w:ascii="Times New Roman" w:hAnsi="Times New Roman" w:hint="eastAsia"/>
          <w:lang w:eastAsia="zh-CN"/>
        </w:rPr>
        <w:t>.</w:t>
      </w:r>
      <w:r w:rsidR="002C2DB9" w:rsidRPr="00EF4EDC">
        <w:rPr>
          <w:rFonts w:ascii="Times New Roman" w:eastAsia="Liberation Serif" w:hAnsi="Times New Roman"/>
        </w:rPr>
        <w:t xml:space="preserve"> </w:t>
      </w:r>
      <w:r w:rsidRPr="00EF4EDC">
        <w:rPr>
          <w:rFonts w:ascii="Times New Roman" w:eastAsia="Liberation Serif" w:hAnsi="Times New Roman"/>
          <w:lang w:eastAsia="zh-CN"/>
        </w:rPr>
        <w:t xml:space="preserve"> </w:t>
      </w:r>
    </w:p>
    <w:p w14:paraId="232CFAF4" w14:textId="77777777" w:rsidR="00F5754C" w:rsidRPr="00EF4EDC" w:rsidRDefault="00565FAB">
      <w:pPr>
        <w:pStyle w:val="RefHead"/>
        <w:rPr>
          <w:rFonts w:ascii="Times New Roman" w:hAnsi="Times New Roman" w:cs="Times New Roman"/>
          <w:caps/>
        </w:rPr>
      </w:pPr>
      <w:r w:rsidRPr="00EF4EDC">
        <w:rPr>
          <w:rFonts w:ascii="Times New Roman" w:hAnsi="Times New Roman" w:cs="Times New Roman"/>
        </w:rPr>
        <w:t>Funding</w:t>
      </w:r>
    </w:p>
    <w:p w14:paraId="0FA4379D" w14:textId="77777777" w:rsidR="009251F1" w:rsidRPr="00EF4EDC" w:rsidRDefault="00565FAB">
      <w:pPr>
        <w:pStyle w:val="AckText"/>
        <w:rPr>
          <w:rFonts w:ascii="Times New Roman" w:hAnsi="Times New Roman"/>
          <w:sz w:val="14"/>
          <w:szCs w:val="14"/>
          <w:lang w:eastAsia="zh-CN"/>
        </w:rPr>
      </w:pPr>
      <w:r w:rsidRPr="00EF4EDC">
        <w:rPr>
          <w:rFonts w:ascii="Times New Roman" w:hAnsi="Times New Roman"/>
          <w:sz w:val="14"/>
          <w:szCs w:val="14"/>
        </w:rPr>
        <w:t xml:space="preserve">This work has been supported by </w:t>
      </w:r>
      <w:r w:rsidR="009251F1">
        <w:rPr>
          <w:rFonts w:ascii="Times New Roman" w:hAnsi="Times New Roman" w:hint="eastAsia"/>
          <w:sz w:val="14"/>
          <w:szCs w:val="14"/>
          <w:lang w:eastAsia="zh-CN"/>
        </w:rPr>
        <w:t>AstraZeneca.</w:t>
      </w:r>
    </w:p>
    <w:p w14:paraId="29F634C3" w14:textId="77777777" w:rsidR="00F5754C" w:rsidRPr="00EF4EDC" w:rsidRDefault="00565FAB">
      <w:pPr>
        <w:pStyle w:val="AckText"/>
        <w:rPr>
          <w:rFonts w:ascii="Times New Roman" w:hAnsi="Times New Roman"/>
          <w:sz w:val="14"/>
          <w:szCs w:val="14"/>
        </w:rPr>
      </w:pPr>
      <w:r w:rsidRPr="00EF4EDC">
        <w:rPr>
          <w:rFonts w:ascii="Times New Roman" w:hAnsi="Times New Roman"/>
          <w:i/>
          <w:sz w:val="14"/>
          <w:szCs w:val="14"/>
        </w:rPr>
        <w:t>Conflict of Interest:</w:t>
      </w:r>
      <w:r w:rsidRPr="00EF4EDC">
        <w:rPr>
          <w:rFonts w:ascii="Times New Roman" w:hAnsi="Times New Roman"/>
          <w:sz w:val="14"/>
          <w:szCs w:val="14"/>
        </w:rPr>
        <w:t xml:space="preserve"> none declared.</w:t>
      </w:r>
    </w:p>
    <w:p w14:paraId="6552F58E" w14:textId="77777777"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14:paraId="3AA324D3" w14:textId="77777777" w:rsidR="00F5754C" w:rsidRDefault="00565FAB">
      <w:pPr>
        <w:pStyle w:val="RefText"/>
        <w:rPr>
          <w:rFonts w:ascii="Times New Roman" w:hAnsi="Times New Roman" w:cs="Times New Roman"/>
          <w:szCs w:val="14"/>
        </w:rPr>
      </w:pPr>
      <w:r w:rsidRPr="00EF4EDC">
        <w:rPr>
          <w:rFonts w:ascii="Times New Roman" w:hAnsi="Times New Roman" w:cs="Times New Roman"/>
          <w:szCs w:val="14"/>
        </w:rPr>
        <w:t>Benton, A. et al., (2011) Identifying potential adverse effects using the web: a new approach to medical hypothesis generation. J Biomed Inform.,</w:t>
      </w:r>
      <w:r w:rsidR="000835CF" w:rsidRPr="00EF4EDC" w:rsidDel="000835CF">
        <w:rPr>
          <w:rFonts w:ascii="Times New Roman" w:hAnsi="Times New Roman" w:cs="Times New Roman"/>
          <w:szCs w:val="14"/>
        </w:rPr>
        <w:t xml:space="preserve"> </w:t>
      </w:r>
      <w:r w:rsidRPr="00EF4EDC">
        <w:rPr>
          <w:rFonts w:ascii="Times New Roman" w:hAnsi="Times New Roman" w:cs="Times New Roman"/>
          <w:szCs w:val="14"/>
        </w:rPr>
        <w:t>44:</w:t>
      </w:r>
      <w:r w:rsidR="000835CF" w:rsidRPr="00EF4EDC">
        <w:rPr>
          <w:rFonts w:ascii="Times New Roman" w:hAnsi="Times New Roman" w:cs="Times New Roman"/>
          <w:szCs w:val="14"/>
        </w:rPr>
        <w:t>989</w:t>
      </w:r>
      <w:r w:rsidR="000835CF">
        <w:rPr>
          <w:rFonts w:ascii="Times New Roman" w:hAnsi="Times New Roman" w:cs="Times New Roman"/>
          <w:szCs w:val="14"/>
        </w:rPr>
        <w:t>-</w:t>
      </w:r>
      <w:r w:rsidRPr="00EF4EDC">
        <w:rPr>
          <w:rFonts w:ascii="Times New Roman" w:hAnsi="Times New Roman" w:cs="Times New Roman"/>
          <w:szCs w:val="14"/>
        </w:rPr>
        <w:t>996.</w:t>
      </w:r>
    </w:p>
    <w:p w14:paraId="1FC87D22" w14:textId="77777777" w:rsidR="000835CF" w:rsidRDefault="00F9209A" w:rsidP="00831AEE">
      <w:pPr>
        <w:pStyle w:val="RefText"/>
        <w:rPr>
          <w:rFonts w:ascii="Times New Roman" w:hAnsi="Times New Roman" w:cs="Times New Roman"/>
          <w:szCs w:val="14"/>
        </w:rPr>
      </w:pPr>
      <w:r w:rsidRPr="00F9209A">
        <w:rPr>
          <w:rFonts w:ascii="Times New Roman" w:hAnsi="Times New Roman" w:cs="Times New Roman"/>
          <w:szCs w:val="14"/>
        </w:rPr>
        <w:t>Bombardier, C. et al., (2000) Comparison of upper gastrointestinal toxicity of rofecoxib and naproxen in patients with rheumatoid arthritis. VIGOR Study Group. N Engl J Med, 343(21):1520-1528</w:t>
      </w:r>
      <w:r w:rsidR="00F16DA0">
        <w:rPr>
          <w:rFonts w:ascii="Times New Roman" w:hAnsi="Times New Roman" w:cs="Times New Roman"/>
          <w:szCs w:val="14"/>
        </w:rPr>
        <w:t>.</w:t>
      </w:r>
    </w:p>
    <w:p w14:paraId="697549F4" w14:textId="77777777" w:rsidR="00644585" w:rsidRDefault="00F9209A" w:rsidP="00831AEE">
      <w:pPr>
        <w:pStyle w:val="RefText"/>
        <w:rPr>
          <w:rFonts w:ascii="Times New Roman" w:hAnsi="Times New Roman" w:cs="Times New Roman"/>
          <w:szCs w:val="14"/>
        </w:rPr>
      </w:pPr>
      <w:r w:rsidRPr="00F9209A">
        <w:rPr>
          <w:rFonts w:ascii="Times New Roman" w:hAnsi="Times New Roman" w:cs="Times New Roman"/>
          <w:szCs w:val="14"/>
        </w:rPr>
        <w:t> Bresalier, R.</w:t>
      </w:r>
      <w:r w:rsidR="00F16DA0">
        <w:rPr>
          <w:rFonts w:ascii="Times New Roman" w:hAnsi="Times New Roman" w:cs="Times New Roman"/>
          <w:szCs w:val="14"/>
        </w:rPr>
        <w:t xml:space="preserve"> et al., (2005). </w:t>
      </w:r>
      <w:r w:rsidRPr="00F9209A">
        <w:rPr>
          <w:rFonts w:ascii="Times New Roman" w:hAnsi="Times New Roman" w:cs="Times New Roman"/>
          <w:szCs w:val="14"/>
        </w:rPr>
        <w:t>Cardiovascular events associated with rofecoxib in a colorecta</w:t>
      </w:r>
      <w:r w:rsidR="00F16DA0">
        <w:rPr>
          <w:rFonts w:ascii="Times New Roman" w:hAnsi="Times New Roman" w:cs="Times New Roman"/>
          <w:szCs w:val="14"/>
        </w:rPr>
        <w:t>l adenoma chemoprevention trial</w:t>
      </w:r>
      <w:r w:rsidRPr="00F9209A">
        <w:rPr>
          <w:rFonts w:ascii="Times New Roman" w:hAnsi="Times New Roman" w:cs="Times New Roman"/>
          <w:szCs w:val="14"/>
        </w:rPr>
        <w:t xml:space="preserve">. The </w:t>
      </w:r>
      <w:r w:rsidR="00F16DA0" w:rsidRPr="00831AEE">
        <w:rPr>
          <w:rFonts w:ascii="Times New Roman" w:hAnsi="Times New Roman" w:cs="Times New Roman"/>
          <w:szCs w:val="14"/>
        </w:rPr>
        <w:t>N Engl J Med</w:t>
      </w:r>
      <w:r w:rsidR="00F16DA0">
        <w:rPr>
          <w:rFonts w:ascii="Times New Roman" w:hAnsi="Times New Roman" w:cs="Times New Roman"/>
          <w:szCs w:val="14"/>
        </w:rPr>
        <w:t>,</w:t>
      </w:r>
      <w:r w:rsidRPr="00F9209A">
        <w:rPr>
          <w:rFonts w:ascii="Times New Roman" w:hAnsi="Times New Roman" w:cs="Times New Roman"/>
          <w:szCs w:val="14"/>
        </w:rPr>
        <w:t> 352 (11): 1092–1102. </w:t>
      </w:r>
    </w:p>
    <w:p w14:paraId="53A31637" w14:textId="77777777" w:rsidR="00DF46CD" w:rsidRPr="000835CF" w:rsidRDefault="00F9209A" w:rsidP="00831AEE">
      <w:pPr>
        <w:pStyle w:val="RefText"/>
        <w:rPr>
          <w:rFonts w:ascii="Times New Roman" w:hAnsi="Times New Roman" w:cs="Times New Roman"/>
          <w:szCs w:val="14"/>
        </w:rPr>
      </w:pPr>
      <w:r w:rsidRPr="00F9209A">
        <w:rPr>
          <w:rFonts w:ascii="Times New Roman" w:hAnsi="Times New Roman" w:cs="Times New Roman"/>
          <w:szCs w:val="14"/>
        </w:rPr>
        <w:t xml:space="preserve">Chang, P. C et al., (2009). </w:t>
      </w:r>
      <w:hyperlink r:id="rId19" w:history="1">
        <w:r w:rsidRPr="00F9209A">
          <w:rPr>
            <w:rFonts w:ascii="Times New Roman" w:hAnsi="Times New Roman" w:cs="Times New Roman"/>
            <w:szCs w:val="14"/>
          </w:rPr>
          <w:t>Discriminative Reordering with Chinese Grammatical Relations Features</w:t>
        </w:r>
      </w:hyperlink>
      <w:r w:rsidRPr="00F9209A">
        <w:rPr>
          <w:rFonts w:ascii="Times New Roman" w:hAnsi="Times New Roman" w:cs="Times New Roman"/>
          <w:szCs w:val="14"/>
        </w:rPr>
        <w:t>. In Proceedings of the Third Workshop on Syntax and Structure in Statistical Translation.</w:t>
      </w:r>
    </w:p>
    <w:p w14:paraId="3298307F" w14:textId="77777777" w:rsidR="00F5754C" w:rsidRDefault="00565FAB">
      <w:pPr>
        <w:pStyle w:val="RefText"/>
        <w:rPr>
          <w:rFonts w:ascii="Times New Roman" w:hAnsi="Times New Roman" w:cs="Times New Roman"/>
          <w:szCs w:val="14"/>
        </w:rPr>
      </w:pPr>
      <w:r w:rsidRPr="00EF4EDC">
        <w:rPr>
          <w:rFonts w:ascii="Times New Roman" w:hAnsi="Times New Roman" w:cs="Times New Roman"/>
          <w:szCs w:val="14"/>
        </w:rPr>
        <w:t>Freifeld, C. C. et al.</w:t>
      </w:r>
      <w:r w:rsidR="00EC1F72">
        <w:rPr>
          <w:rFonts w:ascii="Times New Roman" w:hAnsi="Times New Roman" w:cs="Times New Roman"/>
          <w:szCs w:val="14"/>
        </w:rPr>
        <w:t>,</w:t>
      </w:r>
      <w:r w:rsidRPr="00EF4EDC">
        <w:rPr>
          <w:rFonts w:ascii="Times New Roman" w:hAnsi="Times New Roman" w:cs="Times New Roman"/>
          <w:szCs w:val="14"/>
        </w:rPr>
        <w:t xml:space="preserve"> (2014) Digital drug safety surveillance: monitoring pharmaceutical products in Twitter. Drug Saf., 37(5): 343-</w:t>
      </w:r>
      <w:r w:rsidR="00F95CF3">
        <w:rPr>
          <w:rFonts w:ascii="Times New Roman" w:hAnsi="Times New Roman" w:cs="Times New Roman"/>
          <w:szCs w:val="14"/>
        </w:rPr>
        <w:t>3</w:t>
      </w:r>
      <w:r w:rsidRPr="00EF4EDC">
        <w:rPr>
          <w:rFonts w:ascii="Times New Roman" w:hAnsi="Times New Roman" w:cs="Times New Roman"/>
          <w:szCs w:val="14"/>
        </w:rPr>
        <w:t>50.</w:t>
      </w:r>
    </w:p>
    <w:p w14:paraId="13893CED" w14:textId="77777777" w:rsidR="00F73992" w:rsidRDefault="00F9209A">
      <w:pPr>
        <w:pStyle w:val="RefText"/>
        <w:rPr>
          <w:rFonts w:ascii="Times New Roman" w:hAnsi="Times New Roman" w:cs="Times New Roman"/>
          <w:szCs w:val="14"/>
        </w:rPr>
      </w:pPr>
      <w:r w:rsidRPr="00F9209A">
        <w:rPr>
          <w:rFonts w:ascii="Times New Roman" w:hAnsi="Times New Roman" w:cs="Times New Roman"/>
          <w:szCs w:val="14"/>
        </w:rPr>
        <w:t>Graham, D.J. et al., (2005) Risk of acute myocardial infarction and sudden cardiac death in patients treated with cyclo-oxygenase 2 selective and non-selective non-steroidal anti-inflammatory drugs: nested case-control study. The Lancet, Vol. 365, No. 9458, 475–481</w:t>
      </w:r>
      <w:r w:rsidR="00F95CF3">
        <w:rPr>
          <w:rFonts w:ascii="Times New Roman" w:hAnsi="Times New Roman" w:cs="Times New Roman"/>
          <w:szCs w:val="14"/>
        </w:rPr>
        <w:t>.</w:t>
      </w:r>
    </w:p>
    <w:p w14:paraId="12F2F9D6"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Gurulingappa, H. et al. (2013) Automatic detection of adverse events to predict drug label changes using text and data mining techniques. Pharmacoepidemiol Drug Saf, 22(11):1189–1194.</w:t>
      </w:r>
    </w:p>
    <w:p w14:paraId="0E6740E4"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Hahn, U. et al., (2012)  Mining the pharmacogenomics literature--a survey of the state of the art. Brief Bioinform, 13(4):460–494.</w:t>
      </w:r>
    </w:p>
    <w:p w14:paraId="2A311C82" w14:textId="77777777" w:rsidR="00F5754C" w:rsidRPr="00EF4EDC" w:rsidDel="003242C7" w:rsidRDefault="00F5754C" w:rsidP="00EF4EDC">
      <w:pPr>
        <w:pStyle w:val="RefText"/>
        <w:jc w:val="left"/>
        <w:rPr>
          <w:rFonts w:ascii="Times New Roman" w:hAnsi="Times New Roman" w:cs="Times New Roman"/>
        </w:rPr>
      </w:pPr>
    </w:p>
    <w:p w14:paraId="391F6B1D"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Harpaz</w:t>
      </w:r>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 Clin Pharmacol Ther, 91(6):1010–1021.</w:t>
      </w:r>
    </w:p>
    <w:p w14:paraId="055D00BE"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Harpaz, R. et al. (2010) Statistical mining of potential drug interaction adverse effects in FDA’ s spontaneous reporting system. AMIA Annu Symp Proc., 281-285.</w:t>
      </w:r>
    </w:p>
    <w:p w14:paraId="5BF23E41"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lastRenderedPageBreak/>
        <w:t>Jiang, L. et al. (2013) Discovering consumer health expressions from consumer-contributed content. SBP, 164–174.</w:t>
      </w:r>
    </w:p>
    <w:p w14:paraId="774B3D8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Karimi, S. et al. (2011) what do patient forums reveal? In The second international workshop on Web science and information exchange in the medical Web. MedEX, New York, NY, USA: ACM, 10–11.</w:t>
      </w:r>
    </w:p>
    <w:p w14:paraId="1C840577" w14:textId="77777777"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rPr>
        <w:t>Review</w:t>
      </w:r>
      <w:r w:rsidRPr="00EF4EDC">
        <w:rPr>
          <w:rFonts w:ascii="Times New Roman" w:hAnsi="Times New Roman" w:cs="Times New Roman"/>
          <w:color w:val="303030"/>
          <w:szCs w:val="14"/>
          <w:shd w:val="clear" w:color="auto" w:fill="FFFFFF"/>
        </w:rPr>
        <w:t>.” Ed. Gunther Eysenbach.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
    <w:p w14:paraId="0FD25A4F"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Leaman, R. et al. (2010)., Wojtulewicz, L., Sullivan, R., Skariah, A., Yang, J. &amp; Gonzalez, G: Towards internet-age pharmacovigilance: extracting adverse drug reactions from user posts to health-related social networks. Proceedings of the  2010 Workshop on Biomedical Natural Language Processing, 117–125.</w:t>
      </w:r>
    </w:p>
    <w:p w14:paraId="13DF456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 : Medical datamining: Improving information accessibility using online patient drug reviews. PhD thesis, MIT, Dept. of Electrical Engineering and Computer Science, Cambridge, Massachusetts, USA.</w:t>
      </w:r>
    </w:p>
    <w:p w14:paraId="7775EC1C"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M. et al. (2013) Comparative analysis of pharmacovigilance methods in the detection of adverse drug reactions using electronic medical records. J Am Med Inform Assoc, 20(3):420–426.</w:t>
      </w:r>
    </w:p>
    <w:p w14:paraId="01EFE5C3"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X and Chen, H. (2013) AZDrugMiner: An information extraction system for mining patient-reported adverse drug events in online patient forums. ICSH, 134–150.</w:t>
      </w:r>
    </w:p>
    <w:p w14:paraId="6B4E196B"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X. et al. (2014) Identifying adverse drug events from health social media: a case study on heart disease discussion. ICSH, 25–36.</w:t>
      </w:r>
    </w:p>
    <w:p w14:paraId="2E3204D4"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Nikfarjam, A. and  Gonzalez, GH. (2011) Pattern mining for extraction ofmentions of adverse drug reactions from user comments. AMIA Annu Symp Proc., 1019-26.</w:t>
      </w:r>
    </w:p>
    <w:p w14:paraId="4FEFF33C"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Nikfarjam, A. et al. (2015) Pharmacovigilance from social media: mining adverse drug reaction mentions using sequence labeling with word embedding cluster features. J Am Med Inform Assoc,  22(3):671-81.</w:t>
      </w:r>
    </w:p>
    <w:p w14:paraId="435323CE"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Sampathkumar, H. et al. (2014) Mining Adverse Drug Reactions from online healthcare forums using Hidden Markov Model. BMC Med Inform Decis Mak., 14:91.</w:t>
      </w:r>
    </w:p>
    <w:p w14:paraId="67917BF6" w14:textId="77777777" w:rsidR="00F5754C" w:rsidRPr="00EF4EDC" w:rsidRDefault="0016019F">
      <w:pPr>
        <w:pStyle w:val="RefText"/>
        <w:rPr>
          <w:rFonts w:ascii="Times New Roman" w:hAnsi="Times New Roman" w:cs="Times New Roman"/>
          <w:szCs w:val="14"/>
        </w:rPr>
      </w:pPr>
      <w:r>
        <w:rPr>
          <w:rFonts w:ascii="Times New Roman" w:hAnsi="Times New Roman" w:cs="Times New Roman"/>
          <w:szCs w:val="14"/>
        </w:rPr>
        <w:t>Sarker, A. and</w:t>
      </w:r>
      <w:r w:rsidR="00565FAB" w:rsidRPr="00EF4EDC">
        <w:rPr>
          <w:rFonts w:ascii="Times New Roman" w:hAnsi="Times New Roman" w:cs="Times New Roman"/>
          <w:szCs w:val="14"/>
        </w:rPr>
        <w:t xml:space="preserve"> Gonzalez, G. (2015) Portable automatic text classification for adverse drug reaction detection via multi-corpus training. J Biomed Inform, 53:196-207.</w:t>
      </w:r>
    </w:p>
    <w:p w14:paraId="534D7C4F" w14:textId="77777777" w:rsidR="00F5754C" w:rsidRPr="00EF4EDC" w:rsidRDefault="00565FAB" w:rsidP="00EF4EDC">
      <w:pPr>
        <w:pStyle w:val="RefText"/>
        <w:jc w:val="left"/>
        <w:rPr>
          <w:rFonts w:ascii="Times New Roman" w:hAnsi="Times New Roman" w:cs="Times New Roman"/>
          <w:szCs w:val="14"/>
          <w:lang w:eastAsia="zh-CN"/>
        </w:rPr>
      </w:pPr>
      <w:r w:rsidRPr="00EF4EDC">
        <w:rPr>
          <w:rFonts w:ascii="Times New Roman" w:hAnsi="Times New Roman" w:cs="Times New Roman"/>
          <w:szCs w:val="14"/>
          <w:lang w:eastAsia="zh-CN"/>
        </w:rPr>
        <w:t xml:space="preserve">Sarker, A. et al. </w:t>
      </w:r>
      <w:r w:rsidR="00CC6E91">
        <w:rPr>
          <w:rFonts w:ascii="Times New Roman" w:hAnsi="Times New Roman" w:cs="Times New Roman"/>
          <w:szCs w:val="14"/>
          <w:lang w:eastAsia="zh-CN"/>
        </w:rPr>
        <w:t xml:space="preserve">(2015) </w:t>
      </w:r>
      <w:r w:rsidRPr="00EF4EDC">
        <w:rPr>
          <w:rFonts w:ascii="Times New Roman" w:hAnsi="Times New Roman" w:cs="Times New Roman"/>
          <w:szCs w:val="14"/>
          <w:lang w:eastAsia="zh-CN"/>
        </w:rPr>
        <w:t>Utilizing social media data for pharmacovigilance: A review, Journal of Biomedical Informatics, Volume 54, Pages 202-21</w:t>
      </w:r>
    </w:p>
    <w:p w14:paraId="5EA6CAC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Sharif H. et al. (2014) Detecting adverse drug reactions using a sentiment classification framework. ASE SocialCom.</w:t>
      </w:r>
    </w:p>
    <w:p w14:paraId="3FBDF33C" w14:textId="77777777" w:rsidR="00F5754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Sohn, S. et al., (2011) Drug side effect extraction from clinical narratives of psychiatry and psychology patients. J Am Med Inform Assoc, 18(Suppl 1):i144–i149.</w:t>
      </w:r>
    </w:p>
    <w:p w14:paraId="75290E73" w14:textId="77777777" w:rsidR="00506F12" w:rsidRPr="00EF4EDC" w:rsidRDefault="00506F12">
      <w:pPr>
        <w:pStyle w:val="RefText"/>
        <w:rPr>
          <w:rFonts w:ascii="Times New Roman" w:hAnsi="Times New Roman" w:cs="Times New Roman"/>
          <w:szCs w:val="14"/>
          <w:lang w:eastAsia="zh-CN"/>
        </w:rPr>
      </w:pPr>
      <w:r>
        <w:rPr>
          <w:rFonts w:ascii="Times New Roman" w:hAnsi="Times New Roman" w:cs="Times New Roman"/>
          <w:szCs w:val="14"/>
          <w:lang w:eastAsia="zh-CN"/>
        </w:rPr>
        <w:t xml:space="preserve">Trotti, A. et al., </w:t>
      </w:r>
      <w:r w:rsidRPr="00506F12">
        <w:rPr>
          <w:rFonts w:ascii="Times New Roman" w:hAnsi="Times New Roman" w:cs="Times New Roman"/>
          <w:szCs w:val="14"/>
          <w:lang w:eastAsia="zh-CN"/>
        </w:rPr>
        <w:t xml:space="preserve"> (2003, July). CTCAE v3. 0: development of a comprehensive grading system for the adverse effects of cancer treatment. In Seminars in radiation oncology (Vol. 13, No. 3, pp. 176-181). WB Saunders.</w:t>
      </w:r>
    </w:p>
    <w:p w14:paraId="431C40D2"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Wang, W. et al.,  (2011) A drug-adverse event extraction algorithm to support pharmacovigilance knowledge mining from PubMed citations. AMIA Annu Symp Proc., 1464-1470.</w:t>
      </w:r>
    </w:p>
    <w:p w14:paraId="2DEF999F"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Warrer, P. et al., (2012) Using text-mining techniques in electronic patient records to identify ADRs from medicine use. Br J Clin Pharmacol, 73(5):674–684.</w:t>
      </w:r>
    </w:p>
    <w:p w14:paraId="5BE540BA"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Wu, H. et al. (2012) An early warning system for unrecognized drug side effects discovery. In Proceedings of the 21st international conference companion on WorldWide Web. New York, NY, USA: ACM, ; 2012:437–440.</w:t>
      </w:r>
    </w:p>
    <w:p w14:paraId="04F102DB"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Wu, H. et al., (2013) Exploiting online discussions to discover unrecognized drug side effects. Methods Inf Med., 52(2): 152–9.</w:t>
      </w:r>
    </w:p>
    <w:p w14:paraId="2D07328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lastRenderedPageBreak/>
        <w:t>Yang, C. C. et al. (2012) Detecting Signals of Adverse Drug Reactions from Health Consumer Contributed Content in Social Media. HI-KDD’ 12, Beijing, China.</w:t>
      </w:r>
    </w:p>
    <w:p w14:paraId="082A038B"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Yang, C. C. et al. (2012) Social mediamining for drug safety signal detection. SHB’ 12, New York, NY, USA: ACM, 33–40.</w:t>
      </w:r>
    </w:p>
    <w:p w14:paraId="4ED69C33" w14:textId="77777777" w:rsidR="00F5754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Yang, C.C et al. (2012) Automatic Adverse Drug Events Detection Using Letters to the Editor. AMIA Annu Symp Proc., 1030-1039.</w:t>
      </w:r>
    </w:p>
    <w:p w14:paraId="1A332CEB" w14:textId="77777777" w:rsidR="00F73992" w:rsidRDefault="003242C7">
      <w:pPr>
        <w:pStyle w:val="RefText"/>
        <w:jc w:val="left"/>
        <w:rPr>
          <w:rFonts w:ascii="Times New Roman" w:hAnsi="Times New Roman" w:cs="Times New Roman"/>
          <w:szCs w:val="14"/>
          <w:lang w:eastAsia="zh-CN"/>
        </w:rPr>
      </w:pPr>
      <w:r>
        <w:rPr>
          <w:rFonts w:ascii="Times New Roman" w:hAnsi="Times New Roman" w:cs="Times New Roman"/>
          <w:szCs w:val="14"/>
          <w:lang w:eastAsia="zh-CN"/>
        </w:rPr>
        <w:t>Ye, H.</w:t>
      </w:r>
      <w:r w:rsidRPr="00EF4EDC">
        <w:rPr>
          <w:rFonts w:ascii="Times New Roman" w:hAnsi="Times New Roman" w:cs="Times New Roman"/>
          <w:szCs w:val="14"/>
          <w:lang w:eastAsia="zh-CN"/>
        </w:rPr>
        <w:t xml:space="preserve"> et al. (2014) Construction of drug network based on side effects and its application for drug repositioning. PloS one 9.2, e87864.</w:t>
      </w:r>
    </w:p>
    <w:p w14:paraId="384EE56D"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Yeleswarapu, S. et al., (2014) A pipeline to extract drug-adverse event pairs from multiple data sources. BMC Med Inform Decis Mak., 14:13.</w:t>
      </w:r>
    </w:p>
    <w:p w14:paraId="45C446F6" w14:textId="77777777" w:rsidR="00CA6D8D" w:rsidRPr="00EF4EDC" w:rsidRDefault="00565FAB" w:rsidP="00EF4EDC">
      <w:pPr>
        <w:pStyle w:val="RefText"/>
        <w:jc w:val="left"/>
        <w:rPr>
          <w:rFonts w:ascii="Times New Roman" w:hAnsi="Times New Roman" w:cs="Times New Roman"/>
          <w:szCs w:val="14"/>
          <w:lang w:eastAsia="zh-CN"/>
        </w:rPr>
        <w:sectPr w:rsidR="00CA6D8D" w:rsidRPr="00EF4EDC">
          <w:type w:val="continuous"/>
          <w:pgSz w:w="12240" w:h="15826"/>
          <w:pgMar w:top="1267" w:right="1382" w:bottom="1267" w:left="1094" w:header="706" w:footer="835" w:gutter="0"/>
          <w:cols w:num="2" w:space="360"/>
          <w:titlePg/>
          <w:docGrid w:linePitch="360"/>
        </w:sectPr>
      </w:pPr>
      <w:r w:rsidRPr="00EF4EDC">
        <w:rPr>
          <w:rFonts w:ascii="Times New Roman" w:hAnsi="Times New Roman" w:cs="Times New Roman"/>
          <w:szCs w:val="14"/>
          <w:lang w:eastAsia="zh-CN"/>
        </w:rPr>
        <w:t>Zhang, Hua-P. et al. (2003) HHMM-based Chinese lexical analyzer ICTCLAS.  In Precedings of the second SIGHAN workshop on Chinese language processing-Volume 17 (pp. 184-187). Association for Computational Linguistics.</w:t>
      </w:r>
    </w:p>
    <w:p w14:paraId="15E32655" w14:textId="77777777" w:rsidR="00F5754C" w:rsidRPr="00EF4EDC" w:rsidRDefault="00565FAB">
      <w:pPr>
        <w:pStyle w:val="a6"/>
        <w:rPr>
          <w:rFonts w:ascii="Times New Roman" w:hAnsi="Times New Roman" w:cs="Times New Roman"/>
        </w:rPr>
      </w:pPr>
      <w:r w:rsidRPr="00EF4EDC">
        <w:rPr>
          <w:rFonts w:ascii="Times New Roman" w:hAnsi="Times New Roman" w:cs="Times New Roman"/>
          <w:sz w:val="14"/>
          <w:szCs w:val="14"/>
        </w:rPr>
        <w:lastRenderedPageBreak/>
        <w:t xml:space="preserve"> </w:t>
      </w:r>
      <w:r w:rsidRPr="00EF4EDC">
        <w:rPr>
          <w:rFonts w:ascii="Times New Roman" w:hAnsi="Times New Roman" w:cs="Times New Roman"/>
        </w:rPr>
        <w:t>Appendix. A</w:t>
      </w:r>
    </w:p>
    <w:p w14:paraId="464251FC" w14:textId="77777777" w:rsidR="00F5754C" w:rsidRPr="00EF4EDC" w:rsidRDefault="00565FAB">
      <w:pPr>
        <w:pStyle w:val="a6"/>
        <w:jc w:val="center"/>
        <w:rPr>
          <w:rFonts w:ascii="Times New Roman" w:hAnsi="Times New Roman" w:cs="Times New Roman"/>
        </w:rPr>
      </w:pPr>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EF0A01">
        <w:rPr>
          <w:rFonts w:ascii="Times New Roman" w:hAnsi="Times New Roman" w:cs="Times New Roman"/>
          <w:noProof/>
        </w:rPr>
        <w:t>5</w:t>
      </w:r>
      <w:r w:rsidR="00F9209A" w:rsidRPr="00EF4EDC">
        <w:rPr>
          <w:rFonts w:ascii="Times New Roman" w:hAnsi="Times New Roman" w:cs="Times New Roman"/>
        </w:rPr>
        <w:fldChar w:fldCharType="end"/>
      </w:r>
      <w:r w:rsidRPr="00EF4EDC">
        <w:rPr>
          <w:rFonts w:ascii="Times New Roman" w:hAnsi="Times New Roman" w:cs="Times New Roman"/>
        </w:rPr>
        <w:t xml:space="preserve"> Drugs list</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865"/>
        <w:gridCol w:w="1691"/>
        <w:gridCol w:w="1691"/>
        <w:gridCol w:w="1691"/>
      </w:tblGrid>
      <w:tr w:rsidR="00F5754C" w:rsidRPr="00CA7917" w14:paraId="3ECAC79F" w14:textId="77777777">
        <w:trPr>
          <w:jc w:val="center"/>
        </w:trPr>
        <w:tc>
          <w:tcPr>
            <w:tcW w:w="1951" w:type="dxa"/>
            <w:vAlign w:val="center"/>
          </w:tcPr>
          <w:p w14:paraId="795018D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Categories</w:t>
            </w:r>
          </w:p>
        </w:tc>
        <w:tc>
          <w:tcPr>
            <w:tcW w:w="2865" w:type="dxa"/>
          </w:tcPr>
          <w:p w14:paraId="10D610A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Drugs name</w:t>
            </w:r>
          </w:p>
        </w:tc>
        <w:tc>
          <w:tcPr>
            <w:tcW w:w="1691" w:type="dxa"/>
          </w:tcPr>
          <w:p w14:paraId="7F4AA09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Originators</w:t>
            </w:r>
          </w:p>
        </w:tc>
        <w:tc>
          <w:tcPr>
            <w:tcW w:w="1691" w:type="dxa"/>
          </w:tcPr>
          <w:p w14:paraId="6CFF1E8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Posts</w:t>
            </w:r>
          </w:p>
        </w:tc>
        <w:tc>
          <w:tcPr>
            <w:tcW w:w="1691" w:type="dxa"/>
          </w:tcPr>
          <w:p w14:paraId="124366C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Pairs</w:t>
            </w:r>
          </w:p>
        </w:tc>
      </w:tr>
      <w:tr w:rsidR="00F5754C" w:rsidRPr="00CA7917" w14:paraId="5B1BF15E" w14:textId="77777777">
        <w:trPr>
          <w:jc w:val="center"/>
        </w:trPr>
        <w:tc>
          <w:tcPr>
            <w:tcW w:w="1951" w:type="dxa"/>
            <w:vMerge w:val="restart"/>
            <w:vAlign w:val="center"/>
          </w:tcPr>
          <w:p w14:paraId="0458E4C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高血压</w:t>
            </w:r>
            <w:r w:rsidRPr="00EF4EDC">
              <w:rPr>
                <w:rFonts w:ascii="Times New Roman" w:hAnsi="Times New Roman"/>
                <w:sz w:val="13"/>
                <w:szCs w:val="13"/>
              </w:rPr>
              <w:t>(Hypertension)</w:t>
            </w:r>
          </w:p>
        </w:tc>
        <w:tc>
          <w:tcPr>
            <w:tcW w:w="2865" w:type="dxa"/>
          </w:tcPr>
          <w:p w14:paraId="614C3FE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缬沙坦</w:t>
            </w:r>
            <w:r w:rsidRPr="00EF4EDC">
              <w:rPr>
                <w:rFonts w:ascii="Times New Roman" w:hAnsi="Times New Roman"/>
                <w:sz w:val="13"/>
                <w:szCs w:val="13"/>
              </w:rPr>
              <w:t>(Valsartan)</w:t>
            </w:r>
          </w:p>
        </w:tc>
        <w:tc>
          <w:tcPr>
            <w:tcW w:w="1691" w:type="dxa"/>
          </w:tcPr>
          <w:p w14:paraId="453BD2C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231160E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4729</w:t>
            </w:r>
          </w:p>
        </w:tc>
        <w:tc>
          <w:tcPr>
            <w:tcW w:w="1691" w:type="dxa"/>
          </w:tcPr>
          <w:p w14:paraId="6CBE49A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665</w:t>
            </w:r>
          </w:p>
        </w:tc>
      </w:tr>
      <w:tr w:rsidR="00F5754C" w:rsidRPr="00CA7917" w14:paraId="77A5CF7A" w14:textId="77777777">
        <w:trPr>
          <w:jc w:val="center"/>
        </w:trPr>
        <w:tc>
          <w:tcPr>
            <w:tcW w:w="1951" w:type="dxa"/>
            <w:vMerge/>
          </w:tcPr>
          <w:p w14:paraId="5A07866D" w14:textId="77777777" w:rsidR="00F5754C" w:rsidRPr="00EF4EDC" w:rsidRDefault="00F5754C">
            <w:pPr>
              <w:pStyle w:val="para0"/>
              <w:rPr>
                <w:rFonts w:ascii="Times New Roman" w:hAnsi="Times New Roman"/>
                <w:sz w:val="13"/>
                <w:szCs w:val="13"/>
              </w:rPr>
            </w:pPr>
          </w:p>
        </w:tc>
        <w:tc>
          <w:tcPr>
            <w:tcW w:w="2865" w:type="dxa"/>
          </w:tcPr>
          <w:p w14:paraId="6DBCF74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压宁定</w:t>
            </w:r>
            <w:r w:rsidRPr="00EF4EDC">
              <w:rPr>
                <w:rFonts w:ascii="Times New Roman" w:hAnsi="Times New Roman"/>
                <w:sz w:val="13"/>
                <w:szCs w:val="13"/>
              </w:rPr>
              <w:t>(Urapidil)</w:t>
            </w:r>
          </w:p>
        </w:tc>
        <w:tc>
          <w:tcPr>
            <w:tcW w:w="1691" w:type="dxa"/>
          </w:tcPr>
          <w:p w14:paraId="056796B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720ECE2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8403</w:t>
            </w:r>
          </w:p>
        </w:tc>
        <w:tc>
          <w:tcPr>
            <w:tcW w:w="1691" w:type="dxa"/>
          </w:tcPr>
          <w:p w14:paraId="3D08049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14:paraId="1FC675BD" w14:textId="77777777">
        <w:trPr>
          <w:jc w:val="center"/>
        </w:trPr>
        <w:tc>
          <w:tcPr>
            <w:tcW w:w="1951" w:type="dxa"/>
            <w:vMerge/>
          </w:tcPr>
          <w:p w14:paraId="2F15705C" w14:textId="77777777" w:rsidR="00F5754C" w:rsidRPr="00EF4EDC" w:rsidRDefault="00F5754C">
            <w:pPr>
              <w:pStyle w:val="para0"/>
              <w:rPr>
                <w:rFonts w:ascii="Times New Roman" w:hAnsi="Times New Roman"/>
                <w:sz w:val="13"/>
                <w:szCs w:val="13"/>
              </w:rPr>
            </w:pPr>
          </w:p>
        </w:tc>
        <w:tc>
          <w:tcPr>
            <w:tcW w:w="2865" w:type="dxa"/>
          </w:tcPr>
          <w:p w14:paraId="648448C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特拉唑嗪</w:t>
            </w:r>
            <w:r w:rsidRPr="00EF4EDC">
              <w:rPr>
                <w:rFonts w:ascii="Times New Roman" w:hAnsi="Times New Roman"/>
                <w:sz w:val="13"/>
                <w:szCs w:val="13"/>
              </w:rPr>
              <w:t>(Terazosin)</w:t>
            </w:r>
          </w:p>
        </w:tc>
        <w:tc>
          <w:tcPr>
            <w:tcW w:w="1691" w:type="dxa"/>
          </w:tcPr>
          <w:p w14:paraId="41E8951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w:t>
            </w:r>
          </w:p>
        </w:tc>
        <w:tc>
          <w:tcPr>
            <w:tcW w:w="1691" w:type="dxa"/>
          </w:tcPr>
          <w:p w14:paraId="12AD7AC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6101</w:t>
            </w:r>
          </w:p>
        </w:tc>
        <w:tc>
          <w:tcPr>
            <w:tcW w:w="1691" w:type="dxa"/>
          </w:tcPr>
          <w:p w14:paraId="244C578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65</w:t>
            </w:r>
          </w:p>
        </w:tc>
      </w:tr>
      <w:tr w:rsidR="00F5754C" w:rsidRPr="00CA7917" w14:paraId="16A55D76" w14:textId="77777777">
        <w:trPr>
          <w:jc w:val="center"/>
        </w:trPr>
        <w:tc>
          <w:tcPr>
            <w:tcW w:w="1951" w:type="dxa"/>
            <w:vMerge/>
          </w:tcPr>
          <w:p w14:paraId="1B9FA722" w14:textId="77777777" w:rsidR="00F5754C" w:rsidRPr="00EF4EDC" w:rsidRDefault="00F5754C">
            <w:pPr>
              <w:pStyle w:val="para0"/>
              <w:rPr>
                <w:rFonts w:ascii="Times New Roman" w:hAnsi="Times New Roman"/>
                <w:sz w:val="13"/>
                <w:szCs w:val="13"/>
              </w:rPr>
            </w:pPr>
          </w:p>
        </w:tc>
        <w:tc>
          <w:tcPr>
            <w:tcW w:w="2865" w:type="dxa"/>
          </w:tcPr>
          <w:p w14:paraId="56DB842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替米沙坦</w:t>
            </w:r>
            <w:r w:rsidRPr="00EF4EDC">
              <w:rPr>
                <w:rFonts w:ascii="Times New Roman" w:hAnsi="Times New Roman"/>
                <w:sz w:val="13"/>
                <w:szCs w:val="13"/>
              </w:rPr>
              <w:t>(Telmisartan)</w:t>
            </w:r>
          </w:p>
        </w:tc>
        <w:tc>
          <w:tcPr>
            <w:tcW w:w="1691" w:type="dxa"/>
          </w:tcPr>
          <w:p w14:paraId="3E6A1DA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Boehringer Ingelheim</w:t>
            </w:r>
          </w:p>
        </w:tc>
        <w:tc>
          <w:tcPr>
            <w:tcW w:w="1691" w:type="dxa"/>
          </w:tcPr>
          <w:p w14:paraId="0800FDD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2190</w:t>
            </w:r>
          </w:p>
        </w:tc>
        <w:tc>
          <w:tcPr>
            <w:tcW w:w="1691" w:type="dxa"/>
          </w:tcPr>
          <w:p w14:paraId="2917F1D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w:t>
            </w:r>
          </w:p>
        </w:tc>
      </w:tr>
      <w:tr w:rsidR="00F5754C" w:rsidRPr="00CA7917" w14:paraId="2A0626E2" w14:textId="77777777">
        <w:trPr>
          <w:jc w:val="center"/>
        </w:trPr>
        <w:tc>
          <w:tcPr>
            <w:tcW w:w="1951" w:type="dxa"/>
            <w:vMerge/>
          </w:tcPr>
          <w:p w14:paraId="60FF2C9D" w14:textId="77777777" w:rsidR="00F5754C" w:rsidRPr="00EF4EDC" w:rsidRDefault="00F5754C">
            <w:pPr>
              <w:pStyle w:val="para0"/>
              <w:rPr>
                <w:rFonts w:ascii="Times New Roman" w:hAnsi="Times New Roman"/>
                <w:sz w:val="13"/>
                <w:szCs w:val="13"/>
              </w:rPr>
            </w:pPr>
          </w:p>
        </w:tc>
        <w:tc>
          <w:tcPr>
            <w:tcW w:w="2865" w:type="dxa"/>
          </w:tcPr>
          <w:p w14:paraId="385F7E7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瑞泰</w:t>
            </w:r>
            <w:r w:rsidRPr="00EF4EDC">
              <w:rPr>
                <w:rFonts w:ascii="Times New Roman" w:hAnsi="Times New Roman"/>
                <w:sz w:val="13"/>
                <w:szCs w:val="13"/>
              </w:rPr>
              <w:t>(Ramipril)</w:t>
            </w:r>
          </w:p>
        </w:tc>
        <w:tc>
          <w:tcPr>
            <w:tcW w:w="1691" w:type="dxa"/>
          </w:tcPr>
          <w:p w14:paraId="428295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269F27C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1092</w:t>
            </w:r>
          </w:p>
        </w:tc>
        <w:tc>
          <w:tcPr>
            <w:tcW w:w="1691" w:type="dxa"/>
          </w:tcPr>
          <w:p w14:paraId="42C566D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w:t>
            </w:r>
          </w:p>
        </w:tc>
      </w:tr>
      <w:tr w:rsidR="00F5754C" w:rsidRPr="00CA7917" w14:paraId="5FC4C576" w14:textId="77777777">
        <w:trPr>
          <w:jc w:val="center"/>
        </w:trPr>
        <w:tc>
          <w:tcPr>
            <w:tcW w:w="1951" w:type="dxa"/>
            <w:vMerge/>
          </w:tcPr>
          <w:p w14:paraId="490E8677" w14:textId="77777777" w:rsidR="00F5754C" w:rsidRPr="00EF4EDC" w:rsidRDefault="00F5754C">
            <w:pPr>
              <w:pStyle w:val="para0"/>
              <w:rPr>
                <w:rFonts w:ascii="Times New Roman" w:hAnsi="Times New Roman"/>
                <w:sz w:val="13"/>
                <w:szCs w:val="13"/>
              </w:rPr>
            </w:pPr>
          </w:p>
        </w:tc>
        <w:tc>
          <w:tcPr>
            <w:tcW w:w="2865" w:type="dxa"/>
          </w:tcPr>
          <w:p w14:paraId="4D495F5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培哚普利</w:t>
            </w:r>
            <w:r w:rsidRPr="00EF4EDC">
              <w:rPr>
                <w:rFonts w:ascii="Times New Roman" w:hAnsi="Times New Roman"/>
                <w:sz w:val="13"/>
                <w:szCs w:val="13"/>
              </w:rPr>
              <w:t>(Perindopril)</w:t>
            </w:r>
          </w:p>
        </w:tc>
        <w:tc>
          <w:tcPr>
            <w:tcW w:w="1691" w:type="dxa"/>
          </w:tcPr>
          <w:p w14:paraId="12DA895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Servier</w:t>
            </w:r>
          </w:p>
        </w:tc>
        <w:tc>
          <w:tcPr>
            <w:tcW w:w="1691" w:type="dxa"/>
          </w:tcPr>
          <w:p w14:paraId="64D352B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2470</w:t>
            </w:r>
          </w:p>
        </w:tc>
        <w:tc>
          <w:tcPr>
            <w:tcW w:w="1691" w:type="dxa"/>
          </w:tcPr>
          <w:p w14:paraId="1A19830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w:t>
            </w:r>
          </w:p>
        </w:tc>
      </w:tr>
      <w:tr w:rsidR="00F5754C" w:rsidRPr="00CA7917" w14:paraId="4853CF2F" w14:textId="77777777">
        <w:trPr>
          <w:jc w:val="center"/>
        </w:trPr>
        <w:tc>
          <w:tcPr>
            <w:tcW w:w="1951" w:type="dxa"/>
            <w:vMerge/>
          </w:tcPr>
          <w:p w14:paraId="1AD82DDD" w14:textId="77777777" w:rsidR="00F5754C" w:rsidRPr="00EF4EDC" w:rsidRDefault="00F5754C">
            <w:pPr>
              <w:pStyle w:val="para0"/>
              <w:rPr>
                <w:rFonts w:ascii="Times New Roman" w:hAnsi="Times New Roman"/>
                <w:sz w:val="13"/>
                <w:szCs w:val="13"/>
              </w:rPr>
            </w:pPr>
          </w:p>
        </w:tc>
        <w:tc>
          <w:tcPr>
            <w:tcW w:w="2865" w:type="dxa"/>
          </w:tcPr>
          <w:p w14:paraId="726443A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氯沙坦钾</w:t>
            </w:r>
            <w:r w:rsidRPr="00EF4EDC">
              <w:rPr>
                <w:rFonts w:ascii="Times New Roman" w:hAnsi="Times New Roman"/>
                <w:sz w:val="13"/>
                <w:szCs w:val="13"/>
              </w:rPr>
              <w:t>(Losartan Potassium)</w:t>
            </w:r>
          </w:p>
        </w:tc>
        <w:tc>
          <w:tcPr>
            <w:tcW w:w="1691" w:type="dxa"/>
          </w:tcPr>
          <w:p w14:paraId="0B83A19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53DA6AD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4001</w:t>
            </w:r>
          </w:p>
        </w:tc>
        <w:tc>
          <w:tcPr>
            <w:tcW w:w="1691" w:type="dxa"/>
          </w:tcPr>
          <w:p w14:paraId="7D412C7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w:t>
            </w:r>
          </w:p>
        </w:tc>
      </w:tr>
      <w:tr w:rsidR="00F5754C" w:rsidRPr="00CA7917" w14:paraId="7841E2A7" w14:textId="77777777">
        <w:trPr>
          <w:jc w:val="center"/>
        </w:trPr>
        <w:tc>
          <w:tcPr>
            <w:tcW w:w="1951" w:type="dxa"/>
            <w:vMerge/>
          </w:tcPr>
          <w:p w14:paraId="524024F3" w14:textId="77777777" w:rsidR="00F5754C" w:rsidRPr="00EF4EDC" w:rsidRDefault="00F5754C">
            <w:pPr>
              <w:pStyle w:val="para0"/>
              <w:rPr>
                <w:rFonts w:ascii="Times New Roman" w:hAnsi="Times New Roman"/>
                <w:sz w:val="13"/>
                <w:szCs w:val="13"/>
              </w:rPr>
            </w:pPr>
          </w:p>
        </w:tc>
        <w:tc>
          <w:tcPr>
            <w:tcW w:w="2865" w:type="dxa"/>
          </w:tcPr>
          <w:p w14:paraId="01D6672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氯沙坦钾</w:t>
            </w:r>
            <w:r w:rsidRPr="00EF4EDC">
              <w:rPr>
                <w:rFonts w:ascii="Times New Roman" w:hAnsi="Times New Roman"/>
                <w:sz w:val="13"/>
                <w:szCs w:val="13"/>
              </w:rPr>
              <w:t>-</w:t>
            </w:r>
            <w:r w:rsidRPr="00EF4EDC">
              <w:rPr>
                <w:rFonts w:ascii="Times New Roman" w:hAnsi="Times New Roman" w:hint="eastAsia"/>
                <w:sz w:val="13"/>
                <w:szCs w:val="13"/>
              </w:rPr>
              <w:t>氢氯噻嗪</w:t>
            </w:r>
            <w:r w:rsidRPr="00EF4EDC">
              <w:rPr>
                <w:rFonts w:ascii="Times New Roman" w:hAnsi="Times New Roman"/>
                <w:sz w:val="13"/>
                <w:szCs w:val="13"/>
              </w:rPr>
              <w:t>(losartan/hydrochlorothiazide)</w:t>
            </w:r>
          </w:p>
        </w:tc>
        <w:tc>
          <w:tcPr>
            <w:tcW w:w="1691" w:type="dxa"/>
          </w:tcPr>
          <w:p w14:paraId="19410E9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6FD9067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1803</w:t>
            </w:r>
          </w:p>
        </w:tc>
        <w:tc>
          <w:tcPr>
            <w:tcW w:w="1691" w:type="dxa"/>
          </w:tcPr>
          <w:p w14:paraId="73D973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w:t>
            </w:r>
          </w:p>
        </w:tc>
      </w:tr>
      <w:tr w:rsidR="00F5754C" w:rsidRPr="00CA7917" w14:paraId="7126450B" w14:textId="77777777">
        <w:trPr>
          <w:jc w:val="center"/>
        </w:trPr>
        <w:tc>
          <w:tcPr>
            <w:tcW w:w="1951" w:type="dxa"/>
            <w:vMerge/>
          </w:tcPr>
          <w:p w14:paraId="12A1157C" w14:textId="77777777" w:rsidR="00F5754C" w:rsidRPr="00EF4EDC" w:rsidRDefault="00F5754C">
            <w:pPr>
              <w:pStyle w:val="para0"/>
              <w:rPr>
                <w:rFonts w:ascii="Times New Roman" w:hAnsi="Times New Roman"/>
                <w:sz w:val="13"/>
                <w:szCs w:val="13"/>
              </w:rPr>
            </w:pPr>
          </w:p>
        </w:tc>
        <w:tc>
          <w:tcPr>
            <w:tcW w:w="2865" w:type="dxa"/>
          </w:tcPr>
          <w:p w14:paraId="48C1F06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赖诺普利</w:t>
            </w:r>
            <w:r w:rsidRPr="00EF4EDC">
              <w:rPr>
                <w:rFonts w:ascii="Times New Roman" w:hAnsi="Times New Roman"/>
                <w:sz w:val="13"/>
                <w:szCs w:val="13"/>
              </w:rPr>
              <w:t>(Lisinopril)</w:t>
            </w:r>
          </w:p>
        </w:tc>
        <w:tc>
          <w:tcPr>
            <w:tcW w:w="1691" w:type="dxa"/>
          </w:tcPr>
          <w:p w14:paraId="5330FF7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19C4E30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1646</w:t>
            </w:r>
          </w:p>
        </w:tc>
        <w:tc>
          <w:tcPr>
            <w:tcW w:w="1691" w:type="dxa"/>
          </w:tcPr>
          <w:p w14:paraId="31464DE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14:paraId="5A1BF019" w14:textId="77777777">
        <w:trPr>
          <w:jc w:val="center"/>
        </w:trPr>
        <w:tc>
          <w:tcPr>
            <w:tcW w:w="1951" w:type="dxa"/>
            <w:vMerge/>
          </w:tcPr>
          <w:p w14:paraId="64339973" w14:textId="77777777" w:rsidR="00F5754C" w:rsidRPr="00EF4EDC" w:rsidRDefault="00F5754C">
            <w:pPr>
              <w:pStyle w:val="para0"/>
              <w:rPr>
                <w:rFonts w:ascii="Times New Roman" w:hAnsi="Times New Roman"/>
                <w:sz w:val="13"/>
                <w:szCs w:val="13"/>
              </w:rPr>
            </w:pPr>
          </w:p>
        </w:tc>
        <w:tc>
          <w:tcPr>
            <w:tcW w:w="2865" w:type="dxa"/>
          </w:tcPr>
          <w:p w14:paraId="2A92C4B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乐卡地平</w:t>
            </w:r>
            <w:r w:rsidRPr="00EF4EDC">
              <w:rPr>
                <w:rFonts w:ascii="Times New Roman" w:hAnsi="Times New Roman"/>
                <w:sz w:val="13"/>
                <w:szCs w:val="13"/>
              </w:rPr>
              <w:t>(Lercanidipine)</w:t>
            </w:r>
          </w:p>
        </w:tc>
        <w:tc>
          <w:tcPr>
            <w:tcW w:w="1691" w:type="dxa"/>
          </w:tcPr>
          <w:p w14:paraId="5B90941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Recordati</w:t>
            </w:r>
          </w:p>
        </w:tc>
        <w:tc>
          <w:tcPr>
            <w:tcW w:w="1691" w:type="dxa"/>
          </w:tcPr>
          <w:p w14:paraId="548D1AE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268</w:t>
            </w:r>
          </w:p>
        </w:tc>
        <w:tc>
          <w:tcPr>
            <w:tcW w:w="1691" w:type="dxa"/>
          </w:tcPr>
          <w:p w14:paraId="444D074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7A88DFC" w14:textId="77777777">
        <w:trPr>
          <w:jc w:val="center"/>
        </w:trPr>
        <w:tc>
          <w:tcPr>
            <w:tcW w:w="1951" w:type="dxa"/>
            <w:vMerge/>
          </w:tcPr>
          <w:p w14:paraId="7CD6E4B7" w14:textId="77777777" w:rsidR="00F5754C" w:rsidRPr="00EF4EDC" w:rsidRDefault="00F5754C">
            <w:pPr>
              <w:pStyle w:val="para0"/>
              <w:rPr>
                <w:rFonts w:ascii="Times New Roman" w:hAnsi="Times New Roman"/>
                <w:sz w:val="13"/>
                <w:szCs w:val="13"/>
              </w:rPr>
            </w:pPr>
          </w:p>
        </w:tc>
        <w:tc>
          <w:tcPr>
            <w:tcW w:w="2865" w:type="dxa"/>
          </w:tcPr>
          <w:p w14:paraId="5B11476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拉西地平</w:t>
            </w:r>
            <w:r w:rsidRPr="00EF4EDC">
              <w:rPr>
                <w:rFonts w:ascii="Times New Roman" w:hAnsi="Times New Roman"/>
                <w:sz w:val="13"/>
                <w:szCs w:val="13"/>
              </w:rPr>
              <w:t>(Lacidipine)</w:t>
            </w:r>
          </w:p>
        </w:tc>
        <w:tc>
          <w:tcPr>
            <w:tcW w:w="1691" w:type="dxa"/>
          </w:tcPr>
          <w:p w14:paraId="40EDFFA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0576A34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1539</w:t>
            </w:r>
          </w:p>
        </w:tc>
        <w:tc>
          <w:tcPr>
            <w:tcW w:w="1691" w:type="dxa"/>
          </w:tcPr>
          <w:p w14:paraId="3363D32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w:t>
            </w:r>
          </w:p>
        </w:tc>
      </w:tr>
      <w:tr w:rsidR="00F5754C" w:rsidRPr="00CA7917" w14:paraId="03EE06A5" w14:textId="77777777">
        <w:trPr>
          <w:jc w:val="center"/>
        </w:trPr>
        <w:tc>
          <w:tcPr>
            <w:tcW w:w="1951" w:type="dxa"/>
            <w:vMerge/>
          </w:tcPr>
          <w:p w14:paraId="385BB7F7" w14:textId="77777777" w:rsidR="00F5754C" w:rsidRPr="00EF4EDC" w:rsidRDefault="00F5754C">
            <w:pPr>
              <w:pStyle w:val="para0"/>
              <w:rPr>
                <w:rFonts w:ascii="Times New Roman" w:hAnsi="Times New Roman"/>
                <w:sz w:val="13"/>
                <w:szCs w:val="13"/>
              </w:rPr>
            </w:pPr>
          </w:p>
        </w:tc>
        <w:tc>
          <w:tcPr>
            <w:tcW w:w="2865" w:type="dxa"/>
          </w:tcPr>
          <w:p w14:paraId="31AD5A2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伊索格拉啶</w:t>
            </w:r>
            <w:r w:rsidRPr="00EF4EDC">
              <w:rPr>
                <w:rFonts w:ascii="Times New Roman" w:hAnsi="Times New Roman"/>
                <w:sz w:val="13"/>
                <w:szCs w:val="13"/>
              </w:rPr>
              <w:t>(Irsogladine)</w:t>
            </w:r>
          </w:p>
        </w:tc>
        <w:tc>
          <w:tcPr>
            <w:tcW w:w="1691" w:type="dxa"/>
          </w:tcPr>
          <w:p w14:paraId="626807F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Nippon Shinyaku</w:t>
            </w:r>
          </w:p>
        </w:tc>
        <w:tc>
          <w:tcPr>
            <w:tcW w:w="1691" w:type="dxa"/>
          </w:tcPr>
          <w:p w14:paraId="4C07913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527</w:t>
            </w:r>
          </w:p>
        </w:tc>
        <w:tc>
          <w:tcPr>
            <w:tcW w:w="1691" w:type="dxa"/>
          </w:tcPr>
          <w:p w14:paraId="595A9AB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w:t>
            </w:r>
          </w:p>
        </w:tc>
      </w:tr>
      <w:tr w:rsidR="00F5754C" w:rsidRPr="00CA7917" w14:paraId="73B581D8" w14:textId="77777777">
        <w:trPr>
          <w:jc w:val="center"/>
        </w:trPr>
        <w:tc>
          <w:tcPr>
            <w:tcW w:w="1951" w:type="dxa"/>
            <w:vMerge/>
          </w:tcPr>
          <w:p w14:paraId="5D81A934" w14:textId="77777777" w:rsidR="00F5754C" w:rsidRPr="00EF4EDC" w:rsidRDefault="00F5754C">
            <w:pPr>
              <w:pStyle w:val="para0"/>
              <w:rPr>
                <w:rFonts w:ascii="Times New Roman" w:hAnsi="Times New Roman"/>
                <w:sz w:val="13"/>
                <w:szCs w:val="13"/>
              </w:rPr>
            </w:pPr>
          </w:p>
        </w:tc>
        <w:tc>
          <w:tcPr>
            <w:tcW w:w="2865" w:type="dxa"/>
          </w:tcPr>
          <w:p w14:paraId="524511B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厄贝沙坦</w:t>
            </w:r>
            <w:r w:rsidRPr="00EF4EDC">
              <w:rPr>
                <w:rFonts w:ascii="Times New Roman" w:hAnsi="Times New Roman"/>
                <w:sz w:val="13"/>
                <w:szCs w:val="13"/>
              </w:rPr>
              <w:t>(Irbesartan)</w:t>
            </w:r>
          </w:p>
        </w:tc>
        <w:tc>
          <w:tcPr>
            <w:tcW w:w="1691" w:type="dxa"/>
          </w:tcPr>
          <w:p w14:paraId="3EC6AEC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672B81F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3511</w:t>
            </w:r>
          </w:p>
        </w:tc>
        <w:tc>
          <w:tcPr>
            <w:tcW w:w="1691" w:type="dxa"/>
          </w:tcPr>
          <w:p w14:paraId="0B2709F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127</w:t>
            </w:r>
          </w:p>
        </w:tc>
      </w:tr>
      <w:tr w:rsidR="00F5754C" w:rsidRPr="00CA7917" w14:paraId="004FD491" w14:textId="77777777">
        <w:trPr>
          <w:jc w:val="center"/>
        </w:trPr>
        <w:tc>
          <w:tcPr>
            <w:tcW w:w="1951" w:type="dxa"/>
            <w:vMerge/>
          </w:tcPr>
          <w:p w14:paraId="1543421E" w14:textId="77777777" w:rsidR="00F5754C" w:rsidRPr="00EF4EDC" w:rsidRDefault="00F5754C">
            <w:pPr>
              <w:pStyle w:val="para0"/>
              <w:rPr>
                <w:rFonts w:ascii="Times New Roman" w:hAnsi="Times New Roman"/>
                <w:sz w:val="13"/>
                <w:szCs w:val="13"/>
              </w:rPr>
            </w:pPr>
          </w:p>
        </w:tc>
        <w:tc>
          <w:tcPr>
            <w:tcW w:w="2865" w:type="dxa"/>
          </w:tcPr>
          <w:p w14:paraId="504C3C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吲达帕胺</w:t>
            </w:r>
            <w:r w:rsidRPr="00EF4EDC">
              <w:rPr>
                <w:rFonts w:ascii="Times New Roman" w:hAnsi="Times New Roman"/>
                <w:sz w:val="13"/>
                <w:szCs w:val="13"/>
              </w:rPr>
              <w:t>(Indapamide)</w:t>
            </w:r>
          </w:p>
        </w:tc>
        <w:tc>
          <w:tcPr>
            <w:tcW w:w="1691" w:type="dxa"/>
          </w:tcPr>
          <w:p w14:paraId="17AAD56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Servier</w:t>
            </w:r>
          </w:p>
        </w:tc>
        <w:tc>
          <w:tcPr>
            <w:tcW w:w="1691" w:type="dxa"/>
          </w:tcPr>
          <w:p w14:paraId="0FC9214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3600</w:t>
            </w:r>
          </w:p>
        </w:tc>
        <w:tc>
          <w:tcPr>
            <w:tcW w:w="1691" w:type="dxa"/>
          </w:tcPr>
          <w:p w14:paraId="320EE40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501</w:t>
            </w:r>
          </w:p>
        </w:tc>
      </w:tr>
      <w:tr w:rsidR="00F5754C" w:rsidRPr="00CA7917" w14:paraId="1D60B8BF" w14:textId="77777777">
        <w:trPr>
          <w:jc w:val="center"/>
        </w:trPr>
        <w:tc>
          <w:tcPr>
            <w:tcW w:w="1951" w:type="dxa"/>
            <w:vMerge/>
          </w:tcPr>
          <w:p w14:paraId="119A6C3C" w14:textId="77777777" w:rsidR="00F5754C" w:rsidRPr="00EF4EDC" w:rsidRDefault="00F5754C">
            <w:pPr>
              <w:pStyle w:val="para0"/>
              <w:rPr>
                <w:rFonts w:ascii="Times New Roman" w:hAnsi="Times New Roman"/>
                <w:sz w:val="13"/>
                <w:szCs w:val="13"/>
              </w:rPr>
            </w:pPr>
          </w:p>
        </w:tc>
        <w:tc>
          <w:tcPr>
            <w:tcW w:w="2865" w:type="dxa"/>
          </w:tcPr>
          <w:p w14:paraId="6C36FE0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咪达普利</w:t>
            </w:r>
            <w:r w:rsidRPr="00EF4EDC">
              <w:rPr>
                <w:rFonts w:ascii="Times New Roman" w:hAnsi="Times New Roman"/>
                <w:sz w:val="13"/>
                <w:szCs w:val="13"/>
              </w:rPr>
              <w:t>(Imidapril)</w:t>
            </w:r>
          </w:p>
        </w:tc>
        <w:tc>
          <w:tcPr>
            <w:tcW w:w="1691" w:type="dxa"/>
          </w:tcPr>
          <w:p w14:paraId="14BD598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Mitsubishi Tanabe Pharma</w:t>
            </w:r>
          </w:p>
        </w:tc>
        <w:tc>
          <w:tcPr>
            <w:tcW w:w="1691" w:type="dxa"/>
          </w:tcPr>
          <w:p w14:paraId="3F1F5DA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1717</w:t>
            </w:r>
          </w:p>
        </w:tc>
        <w:tc>
          <w:tcPr>
            <w:tcW w:w="1691" w:type="dxa"/>
          </w:tcPr>
          <w:p w14:paraId="315823C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14:paraId="753B5733" w14:textId="77777777">
        <w:trPr>
          <w:jc w:val="center"/>
        </w:trPr>
        <w:tc>
          <w:tcPr>
            <w:tcW w:w="1951" w:type="dxa"/>
            <w:vMerge/>
          </w:tcPr>
          <w:p w14:paraId="229C471D" w14:textId="77777777" w:rsidR="00F5754C" w:rsidRPr="00EF4EDC" w:rsidRDefault="00F5754C">
            <w:pPr>
              <w:pStyle w:val="para0"/>
              <w:rPr>
                <w:rFonts w:ascii="Times New Roman" w:hAnsi="Times New Roman"/>
                <w:sz w:val="13"/>
                <w:szCs w:val="13"/>
              </w:rPr>
            </w:pPr>
          </w:p>
        </w:tc>
        <w:tc>
          <w:tcPr>
            <w:tcW w:w="2865" w:type="dxa"/>
          </w:tcPr>
          <w:p w14:paraId="6060E1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福辛普利</w:t>
            </w:r>
            <w:r w:rsidRPr="00EF4EDC">
              <w:rPr>
                <w:rFonts w:ascii="Times New Roman" w:hAnsi="Times New Roman"/>
                <w:sz w:val="13"/>
                <w:szCs w:val="13"/>
              </w:rPr>
              <w:t>(Fosinopril)</w:t>
            </w:r>
          </w:p>
        </w:tc>
        <w:tc>
          <w:tcPr>
            <w:tcW w:w="1691" w:type="dxa"/>
          </w:tcPr>
          <w:p w14:paraId="7FAC4E2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103FD6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1876</w:t>
            </w:r>
          </w:p>
        </w:tc>
        <w:tc>
          <w:tcPr>
            <w:tcW w:w="1691" w:type="dxa"/>
          </w:tcPr>
          <w:p w14:paraId="7C0F624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C486A78" w14:textId="77777777">
        <w:trPr>
          <w:jc w:val="center"/>
        </w:trPr>
        <w:tc>
          <w:tcPr>
            <w:tcW w:w="1951" w:type="dxa"/>
            <w:vMerge/>
          </w:tcPr>
          <w:p w14:paraId="008D2BF4" w14:textId="77777777" w:rsidR="00F5754C" w:rsidRPr="00EF4EDC" w:rsidRDefault="00F5754C">
            <w:pPr>
              <w:pStyle w:val="para0"/>
              <w:rPr>
                <w:rFonts w:ascii="Times New Roman" w:hAnsi="Times New Roman"/>
                <w:sz w:val="13"/>
                <w:szCs w:val="13"/>
              </w:rPr>
            </w:pPr>
          </w:p>
        </w:tc>
        <w:tc>
          <w:tcPr>
            <w:tcW w:w="2865" w:type="dxa"/>
          </w:tcPr>
          <w:p w14:paraId="42DBDCD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多沙唑嗪</w:t>
            </w:r>
            <w:r w:rsidRPr="00EF4EDC">
              <w:rPr>
                <w:rFonts w:ascii="Times New Roman" w:hAnsi="Times New Roman"/>
                <w:sz w:val="13"/>
                <w:szCs w:val="13"/>
              </w:rPr>
              <w:t>(Doxazosin)</w:t>
            </w:r>
          </w:p>
        </w:tc>
        <w:tc>
          <w:tcPr>
            <w:tcW w:w="1691" w:type="dxa"/>
          </w:tcPr>
          <w:p w14:paraId="07B3527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056E521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1207</w:t>
            </w:r>
          </w:p>
        </w:tc>
        <w:tc>
          <w:tcPr>
            <w:tcW w:w="1691" w:type="dxa"/>
          </w:tcPr>
          <w:p w14:paraId="744F96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w:t>
            </w:r>
          </w:p>
        </w:tc>
      </w:tr>
      <w:tr w:rsidR="00F5754C" w:rsidRPr="00CA7917" w14:paraId="067DAF1A" w14:textId="77777777">
        <w:trPr>
          <w:jc w:val="center"/>
        </w:trPr>
        <w:tc>
          <w:tcPr>
            <w:tcW w:w="1951" w:type="dxa"/>
            <w:vMerge/>
          </w:tcPr>
          <w:p w14:paraId="71293AA8" w14:textId="77777777" w:rsidR="00F5754C" w:rsidRPr="00EF4EDC" w:rsidRDefault="00F5754C">
            <w:pPr>
              <w:pStyle w:val="para0"/>
              <w:rPr>
                <w:rFonts w:ascii="Times New Roman" w:hAnsi="Times New Roman"/>
                <w:sz w:val="13"/>
                <w:szCs w:val="13"/>
              </w:rPr>
            </w:pPr>
          </w:p>
        </w:tc>
        <w:tc>
          <w:tcPr>
            <w:tcW w:w="2865" w:type="dxa"/>
          </w:tcPr>
          <w:p w14:paraId="55BC40A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地尔硫卓</w:t>
            </w:r>
            <w:r w:rsidRPr="00EF4EDC">
              <w:rPr>
                <w:rFonts w:ascii="Times New Roman" w:hAnsi="Times New Roman"/>
                <w:sz w:val="13"/>
                <w:szCs w:val="13"/>
              </w:rPr>
              <w:t>(Diltiazem)</w:t>
            </w:r>
          </w:p>
        </w:tc>
        <w:tc>
          <w:tcPr>
            <w:tcW w:w="1691" w:type="dxa"/>
          </w:tcPr>
          <w:p w14:paraId="3209502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Ethypharm</w:t>
            </w:r>
          </w:p>
        </w:tc>
        <w:tc>
          <w:tcPr>
            <w:tcW w:w="1691" w:type="dxa"/>
          </w:tcPr>
          <w:p w14:paraId="2A551AA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3160</w:t>
            </w:r>
          </w:p>
        </w:tc>
        <w:tc>
          <w:tcPr>
            <w:tcW w:w="1691" w:type="dxa"/>
          </w:tcPr>
          <w:p w14:paraId="1DEC1F6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41</w:t>
            </w:r>
          </w:p>
        </w:tc>
      </w:tr>
      <w:tr w:rsidR="00F5754C" w:rsidRPr="00CA7917" w14:paraId="57066283" w14:textId="77777777">
        <w:trPr>
          <w:jc w:val="center"/>
        </w:trPr>
        <w:tc>
          <w:tcPr>
            <w:tcW w:w="1951" w:type="dxa"/>
            <w:vMerge/>
          </w:tcPr>
          <w:p w14:paraId="1EB33584" w14:textId="77777777" w:rsidR="00F5754C" w:rsidRPr="00EF4EDC" w:rsidRDefault="00F5754C">
            <w:pPr>
              <w:pStyle w:val="para0"/>
              <w:rPr>
                <w:rFonts w:ascii="Times New Roman" w:hAnsi="Times New Roman"/>
                <w:sz w:val="13"/>
                <w:szCs w:val="13"/>
              </w:rPr>
            </w:pPr>
          </w:p>
        </w:tc>
        <w:tc>
          <w:tcPr>
            <w:tcW w:w="2865" w:type="dxa"/>
          </w:tcPr>
          <w:p w14:paraId="5C18BDD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地拉普利</w:t>
            </w:r>
            <w:r w:rsidRPr="00EF4EDC">
              <w:rPr>
                <w:rFonts w:ascii="Times New Roman" w:hAnsi="Times New Roman"/>
                <w:sz w:val="13"/>
                <w:szCs w:val="13"/>
              </w:rPr>
              <w:t>(Delapril)</w:t>
            </w:r>
          </w:p>
        </w:tc>
        <w:tc>
          <w:tcPr>
            <w:tcW w:w="1691" w:type="dxa"/>
          </w:tcPr>
          <w:p w14:paraId="3C38372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53A9912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c>
          <w:tcPr>
            <w:tcW w:w="1691" w:type="dxa"/>
          </w:tcPr>
          <w:p w14:paraId="2B32CD9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80DE2D4" w14:textId="77777777">
        <w:trPr>
          <w:jc w:val="center"/>
        </w:trPr>
        <w:tc>
          <w:tcPr>
            <w:tcW w:w="1951" w:type="dxa"/>
            <w:vMerge/>
          </w:tcPr>
          <w:p w14:paraId="2AFE2611" w14:textId="77777777" w:rsidR="00F5754C" w:rsidRPr="00EF4EDC" w:rsidRDefault="00F5754C">
            <w:pPr>
              <w:pStyle w:val="para0"/>
              <w:rPr>
                <w:rFonts w:ascii="Times New Roman" w:hAnsi="Times New Roman"/>
                <w:sz w:val="13"/>
                <w:szCs w:val="13"/>
              </w:rPr>
            </w:pPr>
          </w:p>
        </w:tc>
        <w:tc>
          <w:tcPr>
            <w:tcW w:w="2865" w:type="dxa"/>
          </w:tcPr>
          <w:p w14:paraId="730711E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卡维地洛</w:t>
            </w:r>
            <w:r w:rsidRPr="00EF4EDC">
              <w:rPr>
                <w:rFonts w:ascii="Times New Roman" w:hAnsi="Times New Roman"/>
                <w:sz w:val="13"/>
                <w:szCs w:val="13"/>
              </w:rPr>
              <w:t>(Carvedilol)</w:t>
            </w:r>
          </w:p>
        </w:tc>
        <w:tc>
          <w:tcPr>
            <w:tcW w:w="1691" w:type="dxa"/>
          </w:tcPr>
          <w:p w14:paraId="714769F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14:paraId="5BB923D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724</w:t>
            </w:r>
          </w:p>
        </w:tc>
        <w:tc>
          <w:tcPr>
            <w:tcW w:w="1691" w:type="dxa"/>
          </w:tcPr>
          <w:p w14:paraId="68A0B3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w:t>
            </w:r>
          </w:p>
        </w:tc>
      </w:tr>
      <w:tr w:rsidR="00F5754C" w:rsidRPr="00CA7917" w14:paraId="5D21A4C5" w14:textId="77777777">
        <w:trPr>
          <w:jc w:val="center"/>
        </w:trPr>
        <w:tc>
          <w:tcPr>
            <w:tcW w:w="1951" w:type="dxa"/>
            <w:vMerge/>
          </w:tcPr>
          <w:p w14:paraId="47C3DC5F" w14:textId="77777777" w:rsidR="00F5754C" w:rsidRPr="00EF4EDC" w:rsidRDefault="00F5754C">
            <w:pPr>
              <w:pStyle w:val="para0"/>
              <w:rPr>
                <w:rFonts w:ascii="Times New Roman" w:hAnsi="Times New Roman"/>
                <w:sz w:val="13"/>
                <w:szCs w:val="13"/>
              </w:rPr>
            </w:pPr>
          </w:p>
        </w:tc>
        <w:tc>
          <w:tcPr>
            <w:tcW w:w="2865" w:type="dxa"/>
          </w:tcPr>
          <w:p w14:paraId="3FE9FE0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坎地沙坦</w:t>
            </w:r>
            <w:r w:rsidRPr="00EF4EDC">
              <w:rPr>
                <w:rFonts w:ascii="Times New Roman" w:hAnsi="Times New Roman"/>
                <w:sz w:val="13"/>
                <w:szCs w:val="13"/>
              </w:rPr>
              <w:t>(Candesartan)</w:t>
            </w:r>
          </w:p>
        </w:tc>
        <w:tc>
          <w:tcPr>
            <w:tcW w:w="1691" w:type="dxa"/>
          </w:tcPr>
          <w:p w14:paraId="0EC24FD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4F7ED9E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1639</w:t>
            </w:r>
          </w:p>
        </w:tc>
        <w:tc>
          <w:tcPr>
            <w:tcW w:w="1691" w:type="dxa"/>
          </w:tcPr>
          <w:p w14:paraId="50796B9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0F3D59A" w14:textId="77777777">
        <w:trPr>
          <w:jc w:val="center"/>
        </w:trPr>
        <w:tc>
          <w:tcPr>
            <w:tcW w:w="1951" w:type="dxa"/>
            <w:vMerge/>
          </w:tcPr>
          <w:p w14:paraId="6EBB11C0" w14:textId="77777777" w:rsidR="00F5754C" w:rsidRPr="00EF4EDC" w:rsidRDefault="00F5754C">
            <w:pPr>
              <w:pStyle w:val="para0"/>
              <w:rPr>
                <w:rFonts w:ascii="Times New Roman" w:hAnsi="Times New Roman"/>
                <w:sz w:val="13"/>
                <w:szCs w:val="13"/>
              </w:rPr>
            </w:pPr>
          </w:p>
        </w:tc>
        <w:tc>
          <w:tcPr>
            <w:tcW w:w="2865" w:type="dxa"/>
          </w:tcPr>
          <w:p w14:paraId="19A4DA1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布那唑嗪</w:t>
            </w:r>
            <w:r w:rsidRPr="00EF4EDC">
              <w:rPr>
                <w:rFonts w:ascii="Times New Roman" w:hAnsi="Times New Roman"/>
                <w:sz w:val="13"/>
                <w:szCs w:val="13"/>
              </w:rPr>
              <w:t>(Bunazosin)</w:t>
            </w:r>
          </w:p>
        </w:tc>
        <w:tc>
          <w:tcPr>
            <w:tcW w:w="1691" w:type="dxa"/>
          </w:tcPr>
          <w:p w14:paraId="644EF75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Eisai</w:t>
            </w:r>
          </w:p>
        </w:tc>
        <w:tc>
          <w:tcPr>
            <w:tcW w:w="1691" w:type="dxa"/>
          </w:tcPr>
          <w:p w14:paraId="4472FE9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w:t>
            </w:r>
          </w:p>
        </w:tc>
        <w:tc>
          <w:tcPr>
            <w:tcW w:w="1691" w:type="dxa"/>
          </w:tcPr>
          <w:p w14:paraId="0A9F00F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4A58BD4" w14:textId="77777777">
        <w:trPr>
          <w:jc w:val="center"/>
        </w:trPr>
        <w:tc>
          <w:tcPr>
            <w:tcW w:w="1951" w:type="dxa"/>
            <w:vMerge/>
          </w:tcPr>
          <w:p w14:paraId="75562353" w14:textId="77777777" w:rsidR="00F5754C" w:rsidRPr="00EF4EDC" w:rsidRDefault="00F5754C">
            <w:pPr>
              <w:pStyle w:val="para0"/>
              <w:rPr>
                <w:rFonts w:ascii="Times New Roman" w:hAnsi="Times New Roman"/>
                <w:sz w:val="13"/>
                <w:szCs w:val="13"/>
              </w:rPr>
            </w:pPr>
          </w:p>
        </w:tc>
        <w:tc>
          <w:tcPr>
            <w:tcW w:w="2865" w:type="dxa"/>
          </w:tcPr>
          <w:p w14:paraId="049611B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富马酸比索洛尔</w:t>
            </w:r>
            <w:r w:rsidRPr="00EF4EDC">
              <w:rPr>
                <w:rFonts w:ascii="Times New Roman" w:hAnsi="Times New Roman"/>
                <w:sz w:val="13"/>
                <w:szCs w:val="13"/>
              </w:rPr>
              <w:t>(Bisoprolol fumarate)</w:t>
            </w:r>
          </w:p>
        </w:tc>
        <w:tc>
          <w:tcPr>
            <w:tcW w:w="1691" w:type="dxa"/>
          </w:tcPr>
          <w:p w14:paraId="0C31E54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KGaA</w:t>
            </w:r>
          </w:p>
        </w:tc>
        <w:tc>
          <w:tcPr>
            <w:tcW w:w="1691" w:type="dxa"/>
          </w:tcPr>
          <w:p w14:paraId="7134D7A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6887</w:t>
            </w:r>
          </w:p>
        </w:tc>
        <w:tc>
          <w:tcPr>
            <w:tcW w:w="1691" w:type="dxa"/>
          </w:tcPr>
          <w:p w14:paraId="1342619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r>
      <w:tr w:rsidR="00F5754C" w:rsidRPr="00CA7917" w14:paraId="3271AE7E" w14:textId="77777777">
        <w:trPr>
          <w:jc w:val="center"/>
        </w:trPr>
        <w:tc>
          <w:tcPr>
            <w:tcW w:w="1951" w:type="dxa"/>
            <w:vMerge/>
          </w:tcPr>
          <w:p w14:paraId="0DF23EE7" w14:textId="77777777" w:rsidR="00F5754C" w:rsidRPr="00EF4EDC" w:rsidRDefault="00F5754C">
            <w:pPr>
              <w:pStyle w:val="para0"/>
              <w:rPr>
                <w:rFonts w:ascii="Times New Roman" w:hAnsi="Times New Roman"/>
                <w:sz w:val="13"/>
                <w:szCs w:val="13"/>
              </w:rPr>
            </w:pPr>
          </w:p>
        </w:tc>
        <w:tc>
          <w:tcPr>
            <w:tcW w:w="2865" w:type="dxa"/>
          </w:tcPr>
          <w:p w14:paraId="2163D3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贝尼地平盐酸盐</w:t>
            </w:r>
            <w:r w:rsidRPr="00EF4EDC">
              <w:rPr>
                <w:rFonts w:ascii="Times New Roman" w:hAnsi="Times New Roman"/>
                <w:sz w:val="13"/>
                <w:szCs w:val="13"/>
              </w:rPr>
              <w:t>(Benidipine hydrochloride)</w:t>
            </w:r>
          </w:p>
        </w:tc>
        <w:tc>
          <w:tcPr>
            <w:tcW w:w="1691" w:type="dxa"/>
          </w:tcPr>
          <w:p w14:paraId="0DAA169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14:paraId="5132124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4277</w:t>
            </w:r>
          </w:p>
        </w:tc>
        <w:tc>
          <w:tcPr>
            <w:tcW w:w="1691" w:type="dxa"/>
          </w:tcPr>
          <w:p w14:paraId="08F4CD3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77</w:t>
            </w:r>
          </w:p>
        </w:tc>
      </w:tr>
      <w:tr w:rsidR="00F5754C" w:rsidRPr="00CA7917" w14:paraId="57C80A11" w14:textId="77777777">
        <w:trPr>
          <w:jc w:val="center"/>
        </w:trPr>
        <w:tc>
          <w:tcPr>
            <w:tcW w:w="1951" w:type="dxa"/>
            <w:vMerge/>
          </w:tcPr>
          <w:p w14:paraId="4E3FE6BF" w14:textId="77777777" w:rsidR="00F5754C" w:rsidRPr="00EF4EDC" w:rsidRDefault="00F5754C">
            <w:pPr>
              <w:pStyle w:val="para0"/>
              <w:rPr>
                <w:rFonts w:ascii="Times New Roman" w:hAnsi="Times New Roman"/>
                <w:sz w:val="13"/>
                <w:szCs w:val="13"/>
              </w:rPr>
            </w:pPr>
          </w:p>
        </w:tc>
        <w:tc>
          <w:tcPr>
            <w:tcW w:w="2865" w:type="dxa"/>
          </w:tcPr>
          <w:p w14:paraId="0484187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阿替洛尔</w:t>
            </w:r>
            <w:r w:rsidRPr="00EF4EDC">
              <w:rPr>
                <w:rFonts w:ascii="Times New Roman" w:hAnsi="Times New Roman"/>
                <w:sz w:val="13"/>
                <w:szCs w:val="13"/>
              </w:rPr>
              <w:t>(Atenolol)</w:t>
            </w:r>
          </w:p>
        </w:tc>
        <w:tc>
          <w:tcPr>
            <w:tcW w:w="1691" w:type="dxa"/>
          </w:tcPr>
          <w:p w14:paraId="5AAB2FF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45D2E4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5214</w:t>
            </w:r>
          </w:p>
        </w:tc>
        <w:tc>
          <w:tcPr>
            <w:tcW w:w="1691" w:type="dxa"/>
          </w:tcPr>
          <w:p w14:paraId="35C4BE5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1555</w:t>
            </w:r>
          </w:p>
        </w:tc>
      </w:tr>
      <w:tr w:rsidR="00F5754C" w:rsidRPr="00CA7917" w14:paraId="7861C758" w14:textId="77777777">
        <w:trPr>
          <w:jc w:val="center"/>
        </w:trPr>
        <w:tc>
          <w:tcPr>
            <w:tcW w:w="1951" w:type="dxa"/>
            <w:vMerge/>
          </w:tcPr>
          <w:p w14:paraId="303719ED" w14:textId="77777777" w:rsidR="00F5754C" w:rsidRPr="00EF4EDC" w:rsidRDefault="00F5754C">
            <w:pPr>
              <w:pStyle w:val="para0"/>
              <w:rPr>
                <w:rFonts w:ascii="Times New Roman" w:hAnsi="Times New Roman"/>
                <w:sz w:val="13"/>
                <w:szCs w:val="13"/>
              </w:rPr>
            </w:pPr>
          </w:p>
        </w:tc>
        <w:tc>
          <w:tcPr>
            <w:tcW w:w="2865" w:type="dxa"/>
          </w:tcPr>
          <w:p w14:paraId="4CEA543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尼群地平</w:t>
            </w:r>
            <w:r w:rsidRPr="00EF4EDC">
              <w:rPr>
                <w:rFonts w:ascii="Times New Roman" w:hAnsi="Times New Roman"/>
                <w:sz w:val="13"/>
                <w:szCs w:val="13"/>
              </w:rPr>
              <w:t>(Nitrendipine)</w:t>
            </w:r>
          </w:p>
        </w:tc>
        <w:tc>
          <w:tcPr>
            <w:tcW w:w="1691" w:type="dxa"/>
          </w:tcPr>
          <w:p w14:paraId="54ADA7E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14:paraId="250E642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1329</w:t>
            </w:r>
          </w:p>
        </w:tc>
        <w:tc>
          <w:tcPr>
            <w:tcW w:w="1691" w:type="dxa"/>
          </w:tcPr>
          <w:p w14:paraId="3424872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14:paraId="7A29B2C1" w14:textId="77777777">
        <w:trPr>
          <w:jc w:val="center"/>
        </w:trPr>
        <w:tc>
          <w:tcPr>
            <w:tcW w:w="1951" w:type="dxa"/>
            <w:vMerge/>
          </w:tcPr>
          <w:p w14:paraId="5A29758D" w14:textId="77777777" w:rsidR="00F5754C" w:rsidRPr="00EF4EDC" w:rsidRDefault="00F5754C">
            <w:pPr>
              <w:pStyle w:val="para0"/>
              <w:rPr>
                <w:rFonts w:ascii="Times New Roman" w:hAnsi="Times New Roman"/>
                <w:sz w:val="13"/>
                <w:szCs w:val="13"/>
              </w:rPr>
            </w:pPr>
          </w:p>
        </w:tc>
        <w:tc>
          <w:tcPr>
            <w:tcW w:w="2865" w:type="dxa"/>
          </w:tcPr>
          <w:p w14:paraId="038F825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阿罗洛尔</w:t>
            </w:r>
            <w:r w:rsidRPr="00EF4EDC">
              <w:rPr>
                <w:rFonts w:ascii="Times New Roman" w:hAnsi="Times New Roman"/>
                <w:sz w:val="13"/>
                <w:szCs w:val="13"/>
              </w:rPr>
              <w:t>(Arotinolol)</w:t>
            </w:r>
          </w:p>
        </w:tc>
        <w:tc>
          <w:tcPr>
            <w:tcW w:w="1691" w:type="dxa"/>
          </w:tcPr>
          <w:p w14:paraId="3388B89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Sumitomo Dainippon Pharma</w:t>
            </w:r>
          </w:p>
        </w:tc>
        <w:tc>
          <w:tcPr>
            <w:tcW w:w="1691" w:type="dxa"/>
          </w:tcPr>
          <w:p w14:paraId="1F1F844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2196</w:t>
            </w:r>
          </w:p>
        </w:tc>
        <w:tc>
          <w:tcPr>
            <w:tcW w:w="1691" w:type="dxa"/>
          </w:tcPr>
          <w:p w14:paraId="172178F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w:t>
            </w:r>
          </w:p>
        </w:tc>
      </w:tr>
      <w:tr w:rsidR="00F5754C" w:rsidRPr="00CA7917" w14:paraId="08DB40A8" w14:textId="77777777">
        <w:trPr>
          <w:jc w:val="center"/>
        </w:trPr>
        <w:tc>
          <w:tcPr>
            <w:tcW w:w="1951" w:type="dxa"/>
            <w:vMerge/>
          </w:tcPr>
          <w:p w14:paraId="2CBB83F6" w14:textId="77777777" w:rsidR="00F5754C" w:rsidRPr="00EF4EDC" w:rsidRDefault="00F5754C">
            <w:pPr>
              <w:pStyle w:val="para0"/>
              <w:rPr>
                <w:rFonts w:ascii="Times New Roman" w:hAnsi="Times New Roman"/>
                <w:sz w:val="13"/>
                <w:szCs w:val="13"/>
              </w:rPr>
            </w:pPr>
          </w:p>
        </w:tc>
        <w:tc>
          <w:tcPr>
            <w:tcW w:w="2865" w:type="dxa"/>
          </w:tcPr>
          <w:p w14:paraId="30C232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氨氯地平</w:t>
            </w:r>
            <w:r w:rsidRPr="00EF4EDC">
              <w:rPr>
                <w:rFonts w:ascii="Times New Roman" w:hAnsi="Times New Roman"/>
                <w:sz w:val="13"/>
                <w:szCs w:val="13"/>
              </w:rPr>
              <w:t>(Amlodipine)</w:t>
            </w:r>
          </w:p>
        </w:tc>
        <w:tc>
          <w:tcPr>
            <w:tcW w:w="1691" w:type="dxa"/>
          </w:tcPr>
          <w:p w14:paraId="2528C80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288D854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9674</w:t>
            </w:r>
          </w:p>
        </w:tc>
        <w:tc>
          <w:tcPr>
            <w:tcW w:w="1691" w:type="dxa"/>
          </w:tcPr>
          <w:p w14:paraId="583F20D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385</w:t>
            </w:r>
          </w:p>
        </w:tc>
      </w:tr>
      <w:tr w:rsidR="00F5754C" w:rsidRPr="00CA7917" w14:paraId="62071F57" w14:textId="77777777">
        <w:trPr>
          <w:jc w:val="center"/>
        </w:trPr>
        <w:tc>
          <w:tcPr>
            <w:tcW w:w="1951" w:type="dxa"/>
            <w:vMerge/>
          </w:tcPr>
          <w:p w14:paraId="5E4C2620" w14:textId="77777777" w:rsidR="00F5754C" w:rsidRPr="00EF4EDC" w:rsidRDefault="00F5754C">
            <w:pPr>
              <w:pStyle w:val="para0"/>
              <w:rPr>
                <w:rFonts w:ascii="Times New Roman" w:hAnsi="Times New Roman"/>
                <w:sz w:val="13"/>
                <w:szCs w:val="13"/>
              </w:rPr>
            </w:pPr>
          </w:p>
        </w:tc>
        <w:tc>
          <w:tcPr>
            <w:tcW w:w="2865" w:type="dxa"/>
          </w:tcPr>
          <w:p w14:paraId="2A5F83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阿利沙坦酯</w:t>
            </w:r>
            <w:r w:rsidRPr="00EF4EDC">
              <w:rPr>
                <w:rFonts w:ascii="Times New Roman" w:hAnsi="Times New Roman"/>
                <w:sz w:val="13"/>
                <w:szCs w:val="13"/>
              </w:rPr>
              <w:t>(Allisartan isoproxil)</w:t>
            </w:r>
          </w:p>
        </w:tc>
        <w:tc>
          <w:tcPr>
            <w:tcW w:w="1691" w:type="dxa"/>
          </w:tcPr>
          <w:p w14:paraId="2D3912B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Allist Pharmaceuticals</w:t>
            </w:r>
          </w:p>
        </w:tc>
        <w:tc>
          <w:tcPr>
            <w:tcW w:w="1691" w:type="dxa"/>
          </w:tcPr>
          <w:p w14:paraId="0190ED5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14:paraId="2FEE3F8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62B5165" w14:textId="77777777">
        <w:trPr>
          <w:trHeight w:val="90"/>
          <w:jc w:val="center"/>
        </w:trPr>
        <w:tc>
          <w:tcPr>
            <w:tcW w:w="1951" w:type="dxa"/>
            <w:vMerge/>
          </w:tcPr>
          <w:p w14:paraId="464A2C07" w14:textId="77777777" w:rsidR="00F5754C" w:rsidRPr="00EF4EDC" w:rsidRDefault="00F5754C">
            <w:pPr>
              <w:pStyle w:val="para0"/>
              <w:rPr>
                <w:rFonts w:ascii="Times New Roman" w:hAnsi="Times New Roman"/>
                <w:sz w:val="13"/>
                <w:szCs w:val="13"/>
              </w:rPr>
            </w:pPr>
          </w:p>
        </w:tc>
        <w:tc>
          <w:tcPr>
            <w:tcW w:w="2865" w:type="dxa"/>
          </w:tcPr>
          <w:p w14:paraId="2687DB6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阿利吉仑</w:t>
            </w:r>
            <w:r w:rsidRPr="00EF4EDC">
              <w:rPr>
                <w:rFonts w:ascii="Times New Roman" w:hAnsi="Times New Roman"/>
                <w:sz w:val="13"/>
                <w:szCs w:val="13"/>
              </w:rPr>
              <w:t>(Aliskiren)</w:t>
            </w:r>
          </w:p>
        </w:tc>
        <w:tc>
          <w:tcPr>
            <w:tcW w:w="1691" w:type="dxa"/>
          </w:tcPr>
          <w:p w14:paraId="44F9474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2A312DF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130</w:t>
            </w:r>
          </w:p>
        </w:tc>
        <w:tc>
          <w:tcPr>
            <w:tcW w:w="1691" w:type="dxa"/>
          </w:tcPr>
          <w:p w14:paraId="3BBE14A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0CAD576" w14:textId="77777777">
        <w:trPr>
          <w:trHeight w:val="90"/>
          <w:jc w:val="center"/>
        </w:trPr>
        <w:tc>
          <w:tcPr>
            <w:tcW w:w="1951" w:type="dxa"/>
            <w:vMerge/>
          </w:tcPr>
          <w:p w14:paraId="46DE336F" w14:textId="77777777" w:rsidR="00F5754C" w:rsidRPr="00EF4EDC" w:rsidRDefault="00F5754C">
            <w:pPr>
              <w:pStyle w:val="para0"/>
              <w:rPr>
                <w:rFonts w:ascii="Times New Roman" w:hAnsi="Times New Roman"/>
                <w:sz w:val="13"/>
                <w:szCs w:val="13"/>
              </w:rPr>
            </w:pPr>
          </w:p>
        </w:tc>
        <w:tc>
          <w:tcPr>
            <w:tcW w:w="2865" w:type="dxa"/>
          </w:tcPr>
          <w:p w14:paraId="5567F57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倍他乐克</w:t>
            </w:r>
            <w:r w:rsidRPr="00EF4EDC">
              <w:rPr>
                <w:rFonts w:ascii="Times New Roman" w:hAnsi="Times New Roman"/>
                <w:sz w:val="13"/>
                <w:szCs w:val="13"/>
              </w:rPr>
              <w:t>(Betaloc)</w:t>
            </w:r>
          </w:p>
        </w:tc>
        <w:tc>
          <w:tcPr>
            <w:tcW w:w="1691" w:type="dxa"/>
          </w:tcPr>
          <w:p w14:paraId="10402B9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8D558D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91477</w:t>
            </w:r>
          </w:p>
        </w:tc>
        <w:tc>
          <w:tcPr>
            <w:tcW w:w="1691" w:type="dxa"/>
          </w:tcPr>
          <w:p w14:paraId="7BBEC65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14045</w:t>
            </w:r>
          </w:p>
        </w:tc>
      </w:tr>
      <w:tr w:rsidR="00F5754C" w:rsidRPr="00CA7917" w14:paraId="0088D4F2" w14:textId="77777777">
        <w:trPr>
          <w:trHeight w:val="90"/>
          <w:jc w:val="center"/>
        </w:trPr>
        <w:tc>
          <w:tcPr>
            <w:tcW w:w="1951" w:type="dxa"/>
            <w:vMerge/>
          </w:tcPr>
          <w:p w14:paraId="606BE702" w14:textId="77777777" w:rsidR="00F5754C" w:rsidRPr="00EF4EDC" w:rsidRDefault="00F5754C">
            <w:pPr>
              <w:pStyle w:val="para0"/>
              <w:rPr>
                <w:rFonts w:ascii="Times New Roman" w:hAnsi="Times New Roman"/>
                <w:sz w:val="13"/>
                <w:szCs w:val="13"/>
              </w:rPr>
            </w:pPr>
          </w:p>
        </w:tc>
        <w:tc>
          <w:tcPr>
            <w:tcW w:w="2865" w:type="dxa"/>
          </w:tcPr>
          <w:p w14:paraId="268A1B1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波依定</w:t>
            </w:r>
            <w:r w:rsidRPr="00EF4EDC">
              <w:rPr>
                <w:rFonts w:ascii="Times New Roman" w:hAnsi="Times New Roman"/>
                <w:sz w:val="13"/>
                <w:szCs w:val="13"/>
              </w:rPr>
              <w:t>(Plendil)</w:t>
            </w:r>
          </w:p>
        </w:tc>
        <w:tc>
          <w:tcPr>
            <w:tcW w:w="1691" w:type="dxa"/>
          </w:tcPr>
          <w:p w14:paraId="1B3DC8E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2C51ECD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23235</w:t>
            </w:r>
          </w:p>
        </w:tc>
        <w:tc>
          <w:tcPr>
            <w:tcW w:w="1691" w:type="dxa"/>
          </w:tcPr>
          <w:p w14:paraId="5DF7A52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3340</w:t>
            </w:r>
          </w:p>
        </w:tc>
      </w:tr>
      <w:tr w:rsidR="00F5754C" w:rsidRPr="00CA7917" w14:paraId="32E7963C" w14:textId="77777777">
        <w:trPr>
          <w:trHeight w:val="90"/>
          <w:jc w:val="center"/>
        </w:trPr>
        <w:tc>
          <w:tcPr>
            <w:tcW w:w="1951" w:type="dxa"/>
            <w:vMerge w:val="restart"/>
            <w:vAlign w:val="center"/>
          </w:tcPr>
          <w:p w14:paraId="1C5DE5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糖尿病</w:t>
            </w:r>
            <w:r w:rsidRPr="00EF4EDC">
              <w:rPr>
                <w:rFonts w:ascii="Times New Roman" w:hAnsi="Times New Roman"/>
                <w:sz w:val="13"/>
                <w:szCs w:val="13"/>
              </w:rPr>
              <w:t>(Diabetes)</w:t>
            </w:r>
          </w:p>
        </w:tc>
        <w:tc>
          <w:tcPr>
            <w:tcW w:w="2865" w:type="dxa"/>
          </w:tcPr>
          <w:p w14:paraId="5934E30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倍欣</w:t>
            </w:r>
            <w:r w:rsidRPr="00EF4EDC">
              <w:rPr>
                <w:rFonts w:ascii="Times New Roman" w:hAnsi="Times New Roman"/>
                <w:sz w:val="13"/>
                <w:szCs w:val="13"/>
              </w:rPr>
              <w:t>(Voglibose)</w:t>
            </w:r>
          </w:p>
        </w:tc>
        <w:tc>
          <w:tcPr>
            <w:tcW w:w="1691" w:type="dxa"/>
          </w:tcPr>
          <w:p w14:paraId="5CF6320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6BEA652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1200</w:t>
            </w:r>
          </w:p>
        </w:tc>
        <w:tc>
          <w:tcPr>
            <w:tcW w:w="1691" w:type="dxa"/>
          </w:tcPr>
          <w:p w14:paraId="1A365F0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14:paraId="7AF00FC1" w14:textId="77777777">
        <w:trPr>
          <w:trHeight w:val="90"/>
          <w:jc w:val="center"/>
        </w:trPr>
        <w:tc>
          <w:tcPr>
            <w:tcW w:w="1951" w:type="dxa"/>
            <w:vMerge/>
          </w:tcPr>
          <w:p w14:paraId="797B52B6" w14:textId="77777777" w:rsidR="00F5754C" w:rsidRPr="00EF4EDC" w:rsidRDefault="00F5754C">
            <w:pPr>
              <w:pStyle w:val="para0"/>
              <w:rPr>
                <w:rFonts w:ascii="Times New Roman" w:hAnsi="Times New Roman"/>
                <w:sz w:val="13"/>
                <w:szCs w:val="13"/>
              </w:rPr>
            </w:pPr>
          </w:p>
        </w:tc>
        <w:tc>
          <w:tcPr>
            <w:tcW w:w="2865" w:type="dxa"/>
          </w:tcPr>
          <w:p w14:paraId="0B2104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维格列汀</w:t>
            </w:r>
            <w:r w:rsidRPr="00EF4EDC">
              <w:rPr>
                <w:rFonts w:ascii="Times New Roman" w:hAnsi="Times New Roman"/>
                <w:sz w:val="13"/>
                <w:szCs w:val="13"/>
              </w:rPr>
              <w:t>(Vildagliptin)</w:t>
            </w:r>
          </w:p>
        </w:tc>
        <w:tc>
          <w:tcPr>
            <w:tcW w:w="1691" w:type="dxa"/>
          </w:tcPr>
          <w:p w14:paraId="0CC6FF3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4938E7B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212</w:t>
            </w:r>
          </w:p>
        </w:tc>
        <w:tc>
          <w:tcPr>
            <w:tcW w:w="1691" w:type="dxa"/>
          </w:tcPr>
          <w:p w14:paraId="271F684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2609D62" w14:textId="77777777">
        <w:trPr>
          <w:trHeight w:val="90"/>
          <w:jc w:val="center"/>
        </w:trPr>
        <w:tc>
          <w:tcPr>
            <w:tcW w:w="1951" w:type="dxa"/>
            <w:vMerge/>
          </w:tcPr>
          <w:p w14:paraId="66996682" w14:textId="77777777" w:rsidR="00F5754C" w:rsidRPr="00EF4EDC" w:rsidRDefault="00F5754C">
            <w:pPr>
              <w:pStyle w:val="para0"/>
              <w:rPr>
                <w:rFonts w:ascii="Times New Roman" w:hAnsi="Times New Roman"/>
                <w:sz w:val="13"/>
                <w:szCs w:val="13"/>
              </w:rPr>
            </w:pPr>
          </w:p>
        </w:tc>
        <w:tc>
          <w:tcPr>
            <w:tcW w:w="2865" w:type="dxa"/>
          </w:tcPr>
          <w:p w14:paraId="25FE6BC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捷诺维</w:t>
            </w:r>
            <w:r w:rsidRPr="00EF4EDC">
              <w:rPr>
                <w:rFonts w:ascii="Times New Roman" w:hAnsi="Times New Roman"/>
                <w:sz w:val="13"/>
                <w:szCs w:val="13"/>
              </w:rPr>
              <w:t>(Glactiv)</w:t>
            </w:r>
          </w:p>
        </w:tc>
        <w:tc>
          <w:tcPr>
            <w:tcW w:w="1691" w:type="dxa"/>
          </w:tcPr>
          <w:p w14:paraId="2C78C5D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304ADD8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362</w:t>
            </w:r>
          </w:p>
        </w:tc>
        <w:tc>
          <w:tcPr>
            <w:tcW w:w="1691" w:type="dxa"/>
          </w:tcPr>
          <w:p w14:paraId="4321CA7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w:t>
            </w:r>
          </w:p>
        </w:tc>
      </w:tr>
      <w:tr w:rsidR="00F5754C" w:rsidRPr="00CA7917" w14:paraId="1AE392C6" w14:textId="77777777">
        <w:trPr>
          <w:trHeight w:val="90"/>
          <w:jc w:val="center"/>
        </w:trPr>
        <w:tc>
          <w:tcPr>
            <w:tcW w:w="1951" w:type="dxa"/>
            <w:vMerge/>
          </w:tcPr>
          <w:p w14:paraId="4F8278E4" w14:textId="77777777" w:rsidR="00F5754C" w:rsidRPr="00EF4EDC" w:rsidRDefault="00F5754C">
            <w:pPr>
              <w:pStyle w:val="para0"/>
              <w:rPr>
                <w:rFonts w:ascii="Times New Roman" w:hAnsi="Times New Roman"/>
                <w:sz w:val="13"/>
                <w:szCs w:val="13"/>
              </w:rPr>
            </w:pPr>
          </w:p>
        </w:tc>
        <w:tc>
          <w:tcPr>
            <w:tcW w:w="2865" w:type="dxa"/>
          </w:tcPr>
          <w:p w14:paraId="5B6496D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安立泽</w:t>
            </w:r>
            <w:r w:rsidRPr="00EF4EDC">
              <w:rPr>
                <w:rFonts w:ascii="Times New Roman" w:hAnsi="Times New Roman"/>
                <w:sz w:val="13"/>
                <w:szCs w:val="13"/>
              </w:rPr>
              <w:t>(Onglyza)</w:t>
            </w:r>
          </w:p>
        </w:tc>
        <w:tc>
          <w:tcPr>
            <w:tcW w:w="1691" w:type="dxa"/>
          </w:tcPr>
          <w:p w14:paraId="3CFAFEE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41102F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607</w:t>
            </w:r>
          </w:p>
        </w:tc>
        <w:tc>
          <w:tcPr>
            <w:tcW w:w="1691" w:type="dxa"/>
          </w:tcPr>
          <w:p w14:paraId="1BAB6F8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w:t>
            </w:r>
          </w:p>
        </w:tc>
      </w:tr>
      <w:tr w:rsidR="00F5754C" w:rsidRPr="00CA7917" w14:paraId="2B16F572" w14:textId="77777777">
        <w:trPr>
          <w:trHeight w:val="90"/>
          <w:jc w:val="center"/>
        </w:trPr>
        <w:tc>
          <w:tcPr>
            <w:tcW w:w="1951" w:type="dxa"/>
            <w:vMerge/>
          </w:tcPr>
          <w:p w14:paraId="278276E5" w14:textId="77777777" w:rsidR="00F5754C" w:rsidRPr="00EF4EDC" w:rsidRDefault="00F5754C">
            <w:pPr>
              <w:pStyle w:val="para0"/>
              <w:rPr>
                <w:rFonts w:ascii="Times New Roman" w:hAnsi="Times New Roman"/>
                <w:sz w:val="13"/>
                <w:szCs w:val="13"/>
              </w:rPr>
            </w:pPr>
          </w:p>
        </w:tc>
        <w:tc>
          <w:tcPr>
            <w:tcW w:w="2865" w:type="dxa"/>
          </w:tcPr>
          <w:p w14:paraId="5317F52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马来酸罗格列酮片</w:t>
            </w:r>
            <w:r w:rsidRPr="00EF4EDC">
              <w:rPr>
                <w:rFonts w:ascii="Times New Roman" w:hAnsi="Times New Roman"/>
                <w:sz w:val="13"/>
                <w:szCs w:val="13"/>
              </w:rPr>
              <w:t>(Rosiglitazone maleate)</w:t>
            </w:r>
          </w:p>
        </w:tc>
        <w:tc>
          <w:tcPr>
            <w:tcW w:w="1691" w:type="dxa"/>
          </w:tcPr>
          <w:p w14:paraId="59258BD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1072EF2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1219</w:t>
            </w:r>
          </w:p>
        </w:tc>
        <w:tc>
          <w:tcPr>
            <w:tcW w:w="1691" w:type="dxa"/>
          </w:tcPr>
          <w:p w14:paraId="244CA30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14:paraId="30F0DE62" w14:textId="77777777">
        <w:trPr>
          <w:trHeight w:val="90"/>
          <w:jc w:val="center"/>
        </w:trPr>
        <w:tc>
          <w:tcPr>
            <w:tcW w:w="1951" w:type="dxa"/>
            <w:vMerge/>
          </w:tcPr>
          <w:p w14:paraId="2AD2EF35" w14:textId="77777777" w:rsidR="00F5754C" w:rsidRPr="00EF4EDC" w:rsidRDefault="00F5754C">
            <w:pPr>
              <w:pStyle w:val="para0"/>
              <w:rPr>
                <w:rFonts w:ascii="Times New Roman" w:hAnsi="Times New Roman"/>
                <w:sz w:val="13"/>
                <w:szCs w:val="13"/>
              </w:rPr>
            </w:pPr>
          </w:p>
        </w:tc>
        <w:tc>
          <w:tcPr>
            <w:tcW w:w="2865" w:type="dxa"/>
          </w:tcPr>
          <w:p w14:paraId="792F811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孚来迪片</w:t>
            </w:r>
            <w:r w:rsidRPr="00EF4EDC">
              <w:rPr>
                <w:rFonts w:ascii="Times New Roman" w:hAnsi="Times New Roman"/>
                <w:sz w:val="13"/>
                <w:szCs w:val="13"/>
              </w:rPr>
              <w:t>(Repaglinide)</w:t>
            </w:r>
          </w:p>
        </w:tc>
        <w:tc>
          <w:tcPr>
            <w:tcW w:w="1691" w:type="dxa"/>
          </w:tcPr>
          <w:p w14:paraId="2E78627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Boehringer Ingelheim</w:t>
            </w:r>
          </w:p>
        </w:tc>
        <w:tc>
          <w:tcPr>
            <w:tcW w:w="1691" w:type="dxa"/>
          </w:tcPr>
          <w:p w14:paraId="5B65521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2054</w:t>
            </w:r>
          </w:p>
        </w:tc>
        <w:tc>
          <w:tcPr>
            <w:tcW w:w="1691" w:type="dxa"/>
          </w:tcPr>
          <w:p w14:paraId="590BB37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14:paraId="2039431B" w14:textId="77777777">
        <w:trPr>
          <w:trHeight w:val="90"/>
          <w:jc w:val="center"/>
        </w:trPr>
        <w:tc>
          <w:tcPr>
            <w:tcW w:w="1951" w:type="dxa"/>
            <w:vMerge/>
          </w:tcPr>
          <w:p w14:paraId="23901CA3" w14:textId="77777777" w:rsidR="00F5754C" w:rsidRPr="00EF4EDC" w:rsidRDefault="00F5754C">
            <w:pPr>
              <w:pStyle w:val="para0"/>
              <w:rPr>
                <w:rFonts w:ascii="Times New Roman" w:hAnsi="Times New Roman"/>
                <w:sz w:val="13"/>
                <w:szCs w:val="13"/>
              </w:rPr>
            </w:pPr>
          </w:p>
        </w:tc>
        <w:tc>
          <w:tcPr>
            <w:tcW w:w="2865" w:type="dxa"/>
          </w:tcPr>
          <w:p w14:paraId="6AA7542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盐酸匹格列酮</w:t>
            </w:r>
            <w:r w:rsidRPr="00EF4EDC">
              <w:rPr>
                <w:rFonts w:ascii="Times New Roman" w:hAnsi="Times New Roman"/>
                <w:sz w:val="13"/>
                <w:szCs w:val="13"/>
              </w:rPr>
              <w:t>(Pioglitazone hydrochloride)</w:t>
            </w:r>
          </w:p>
        </w:tc>
        <w:tc>
          <w:tcPr>
            <w:tcW w:w="1691" w:type="dxa"/>
          </w:tcPr>
          <w:p w14:paraId="3055670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575ECDE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2048</w:t>
            </w:r>
          </w:p>
        </w:tc>
        <w:tc>
          <w:tcPr>
            <w:tcW w:w="1691" w:type="dxa"/>
          </w:tcPr>
          <w:p w14:paraId="6B0E575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156</w:t>
            </w:r>
          </w:p>
        </w:tc>
      </w:tr>
      <w:tr w:rsidR="00F5754C" w:rsidRPr="00CA7917" w14:paraId="7FE133D8" w14:textId="77777777">
        <w:trPr>
          <w:trHeight w:val="90"/>
          <w:jc w:val="center"/>
        </w:trPr>
        <w:tc>
          <w:tcPr>
            <w:tcW w:w="1951" w:type="dxa"/>
            <w:vMerge/>
          </w:tcPr>
          <w:p w14:paraId="4FD01396" w14:textId="77777777" w:rsidR="00F5754C" w:rsidRPr="00EF4EDC" w:rsidRDefault="00F5754C">
            <w:pPr>
              <w:pStyle w:val="para0"/>
              <w:rPr>
                <w:rFonts w:ascii="Times New Roman" w:hAnsi="Times New Roman"/>
                <w:sz w:val="13"/>
                <w:szCs w:val="13"/>
              </w:rPr>
            </w:pPr>
          </w:p>
        </w:tc>
        <w:tc>
          <w:tcPr>
            <w:tcW w:w="2865" w:type="dxa"/>
          </w:tcPr>
          <w:p w14:paraId="7C8C44D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奥利司他</w:t>
            </w:r>
            <w:r w:rsidRPr="00EF4EDC">
              <w:rPr>
                <w:rFonts w:ascii="Times New Roman" w:hAnsi="Times New Roman"/>
                <w:sz w:val="13"/>
                <w:szCs w:val="13"/>
              </w:rPr>
              <w:t>(Orlistat)</w:t>
            </w:r>
          </w:p>
        </w:tc>
        <w:tc>
          <w:tcPr>
            <w:tcW w:w="1691" w:type="dxa"/>
          </w:tcPr>
          <w:p w14:paraId="2C3A0D2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14:paraId="4A166BC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3508</w:t>
            </w:r>
          </w:p>
        </w:tc>
        <w:tc>
          <w:tcPr>
            <w:tcW w:w="1691" w:type="dxa"/>
          </w:tcPr>
          <w:p w14:paraId="593275E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w:t>
            </w:r>
          </w:p>
        </w:tc>
      </w:tr>
      <w:tr w:rsidR="00F5754C" w:rsidRPr="00CA7917" w14:paraId="159BC643" w14:textId="77777777">
        <w:trPr>
          <w:trHeight w:val="90"/>
          <w:jc w:val="center"/>
        </w:trPr>
        <w:tc>
          <w:tcPr>
            <w:tcW w:w="1951" w:type="dxa"/>
            <w:vMerge/>
          </w:tcPr>
          <w:p w14:paraId="7D8ED003" w14:textId="77777777" w:rsidR="00F5754C" w:rsidRPr="00EF4EDC" w:rsidRDefault="00F5754C">
            <w:pPr>
              <w:pStyle w:val="para0"/>
              <w:rPr>
                <w:rFonts w:ascii="Times New Roman" w:hAnsi="Times New Roman"/>
                <w:sz w:val="13"/>
                <w:szCs w:val="13"/>
              </w:rPr>
            </w:pPr>
          </w:p>
        </w:tc>
        <w:tc>
          <w:tcPr>
            <w:tcW w:w="2865" w:type="dxa"/>
          </w:tcPr>
          <w:p w14:paraId="6ACF0EA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那格列奈</w:t>
            </w:r>
            <w:r w:rsidRPr="00EF4EDC">
              <w:rPr>
                <w:rFonts w:ascii="Times New Roman" w:hAnsi="Times New Roman"/>
                <w:sz w:val="13"/>
                <w:szCs w:val="13"/>
              </w:rPr>
              <w:t>(Nateglinide)</w:t>
            </w:r>
          </w:p>
        </w:tc>
        <w:tc>
          <w:tcPr>
            <w:tcW w:w="1691" w:type="dxa"/>
          </w:tcPr>
          <w:p w14:paraId="2473125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Ajinomoto</w:t>
            </w:r>
          </w:p>
        </w:tc>
        <w:tc>
          <w:tcPr>
            <w:tcW w:w="1691" w:type="dxa"/>
          </w:tcPr>
          <w:p w14:paraId="6D9341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14:paraId="4534CCA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w:t>
            </w:r>
          </w:p>
        </w:tc>
      </w:tr>
      <w:tr w:rsidR="00F5754C" w:rsidRPr="00CA7917" w14:paraId="3612F81E" w14:textId="77777777">
        <w:trPr>
          <w:trHeight w:val="90"/>
          <w:jc w:val="center"/>
        </w:trPr>
        <w:tc>
          <w:tcPr>
            <w:tcW w:w="1951" w:type="dxa"/>
            <w:vMerge/>
          </w:tcPr>
          <w:p w14:paraId="1411B689" w14:textId="77777777" w:rsidR="00F5754C" w:rsidRPr="00EF4EDC" w:rsidRDefault="00F5754C">
            <w:pPr>
              <w:pStyle w:val="para0"/>
              <w:rPr>
                <w:rFonts w:ascii="Times New Roman" w:hAnsi="Times New Roman"/>
                <w:sz w:val="13"/>
                <w:szCs w:val="13"/>
              </w:rPr>
            </w:pPr>
          </w:p>
        </w:tc>
        <w:tc>
          <w:tcPr>
            <w:tcW w:w="2865" w:type="dxa"/>
          </w:tcPr>
          <w:p w14:paraId="069450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米格列奈钙片</w:t>
            </w:r>
            <w:r w:rsidRPr="00EF4EDC">
              <w:rPr>
                <w:rFonts w:ascii="Times New Roman" w:hAnsi="Times New Roman"/>
                <w:sz w:val="13"/>
                <w:szCs w:val="13"/>
              </w:rPr>
              <w:t>(Mitiglinide)</w:t>
            </w:r>
          </w:p>
        </w:tc>
        <w:tc>
          <w:tcPr>
            <w:tcW w:w="1691" w:type="dxa"/>
          </w:tcPr>
          <w:p w14:paraId="02D1E75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Kissei</w:t>
            </w:r>
          </w:p>
        </w:tc>
        <w:tc>
          <w:tcPr>
            <w:tcW w:w="1691" w:type="dxa"/>
          </w:tcPr>
          <w:p w14:paraId="49A4ABA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32</w:t>
            </w:r>
          </w:p>
        </w:tc>
        <w:tc>
          <w:tcPr>
            <w:tcW w:w="1691" w:type="dxa"/>
          </w:tcPr>
          <w:p w14:paraId="4D5AF91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3BDF388" w14:textId="77777777">
        <w:trPr>
          <w:trHeight w:val="90"/>
          <w:jc w:val="center"/>
        </w:trPr>
        <w:tc>
          <w:tcPr>
            <w:tcW w:w="1951" w:type="dxa"/>
            <w:vMerge/>
          </w:tcPr>
          <w:p w14:paraId="10C56E0B" w14:textId="77777777" w:rsidR="00F5754C" w:rsidRPr="00EF4EDC" w:rsidRDefault="00F5754C">
            <w:pPr>
              <w:pStyle w:val="para0"/>
              <w:rPr>
                <w:rFonts w:ascii="Times New Roman" w:hAnsi="Times New Roman"/>
                <w:sz w:val="13"/>
                <w:szCs w:val="13"/>
              </w:rPr>
            </w:pPr>
          </w:p>
        </w:tc>
        <w:tc>
          <w:tcPr>
            <w:tcW w:w="2865" w:type="dxa"/>
          </w:tcPr>
          <w:p w14:paraId="011B58F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瑞格列奈二甲双胍组合物</w:t>
            </w:r>
            <w:r w:rsidRPr="00EF4EDC">
              <w:rPr>
                <w:rFonts w:ascii="Times New Roman" w:hAnsi="Times New Roman"/>
                <w:sz w:val="13"/>
                <w:szCs w:val="13"/>
              </w:rPr>
              <w:t>(Metformin repaglinide)</w:t>
            </w:r>
          </w:p>
        </w:tc>
        <w:tc>
          <w:tcPr>
            <w:tcW w:w="1691" w:type="dxa"/>
          </w:tcPr>
          <w:p w14:paraId="1131B63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3B27CFF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14:paraId="0163263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42C0D58" w14:textId="77777777">
        <w:trPr>
          <w:trHeight w:val="90"/>
          <w:jc w:val="center"/>
        </w:trPr>
        <w:tc>
          <w:tcPr>
            <w:tcW w:w="1951" w:type="dxa"/>
            <w:vMerge/>
          </w:tcPr>
          <w:p w14:paraId="3934834C" w14:textId="77777777" w:rsidR="00F5754C" w:rsidRPr="00EF4EDC" w:rsidRDefault="00F5754C">
            <w:pPr>
              <w:pStyle w:val="para0"/>
              <w:rPr>
                <w:rFonts w:ascii="Times New Roman" w:hAnsi="Times New Roman"/>
                <w:sz w:val="13"/>
                <w:szCs w:val="13"/>
              </w:rPr>
            </w:pPr>
          </w:p>
        </w:tc>
        <w:tc>
          <w:tcPr>
            <w:tcW w:w="2865" w:type="dxa"/>
          </w:tcPr>
          <w:p w14:paraId="2E9DC63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诺和力</w:t>
            </w:r>
            <w:r w:rsidRPr="00EF4EDC">
              <w:rPr>
                <w:rFonts w:ascii="Times New Roman" w:hAnsi="Times New Roman"/>
                <w:sz w:val="13"/>
                <w:szCs w:val="13"/>
              </w:rPr>
              <w:t>(Liraglutide)</w:t>
            </w:r>
          </w:p>
        </w:tc>
        <w:tc>
          <w:tcPr>
            <w:tcW w:w="1691" w:type="dxa"/>
          </w:tcPr>
          <w:p w14:paraId="75C9EA0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5E23AAF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168</w:t>
            </w:r>
          </w:p>
        </w:tc>
        <w:tc>
          <w:tcPr>
            <w:tcW w:w="1691" w:type="dxa"/>
          </w:tcPr>
          <w:p w14:paraId="1961B36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84434C2" w14:textId="77777777">
        <w:trPr>
          <w:trHeight w:val="90"/>
          <w:jc w:val="center"/>
        </w:trPr>
        <w:tc>
          <w:tcPr>
            <w:tcW w:w="1951" w:type="dxa"/>
            <w:vMerge/>
          </w:tcPr>
          <w:p w14:paraId="3908D923" w14:textId="77777777" w:rsidR="00F5754C" w:rsidRPr="00EF4EDC" w:rsidRDefault="00F5754C">
            <w:pPr>
              <w:pStyle w:val="para0"/>
              <w:rPr>
                <w:rFonts w:ascii="Times New Roman" w:hAnsi="Times New Roman"/>
                <w:sz w:val="13"/>
                <w:szCs w:val="13"/>
              </w:rPr>
            </w:pPr>
          </w:p>
        </w:tc>
        <w:tc>
          <w:tcPr>
            <w:tcW w:w="2865" w:type="dxa"/>
          </w:tcPr>
          <w:p w14:paraId="237EEA5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长秀霖</w:t>
            </w:r>
            <w:r w:rsidRPr="00EF4EDC">
              <w:rPr>
                <w:rFonts w:ascii="Times New Roman" w:hAnsi="Times New Roman"/>
                <w:sz w:val="13"/>
                <w:szCs w:val="13"/>
              </w:rPr>
              <w:t>(Basalin)</w:t>
            </w:r>
          </w:p>
        </w:tc>
        <w:tc>
          <w:tcPr>
            <w:tcW w:w="1691" w:type="dxa"/>
          </w:tcPr>
          <w:p w14:paraId="56F097D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Gan &amp; Lee</w:t>
            </w:r>
          </w:p>
        </w:tc>
        <w:tc>
          <w:tcPr>
            <w:tcW w:w="1691" w:type="dxa"/>
          </w:tcPr>
          <w:p w14:paraId="66FD1E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983</w:t>
            </w:r>
          </w:p>
        </w:tc>
        <w:tc>
          <w:tcPr>
            <w:tcW w:w="1691" w:type="dxa"/>
          </w:tcPr>
          <w:p w14:paraId="177756A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w:t>
            </w:r>
          </w:p>
        </w:tc>
      </w:tr>
      <w:tr w:rsidR="00F5754C" w:rsidRPr="00CA7917" w14:paraId="5FE090D0" w14:textId="77777777">
        <w:trPr>
          <w:trHeight w:val="90"/>
          <w:jc w:val="center"/>
        </w:trPr>
        <w:tc>
          <w:tcPr>
            <w:tcW w:w="1951" w:type="dxa"/>
            <w:vMerge/>
          </w:tcPr>
          <w:p w14:paraId="4BA8EC7D" w14:textId="77777777" w:rsidR="00F5754C" w:rsidRPr="00EF4EDC" w:rsidRDefault="00F5754C">
            <w:pPr>
              <w:pStyle w:val="para0"/>
              <w:rPr>
                <w:rFonts w:ascii="Times New Roman" w:hAnsi="Times New Roman"/>
                <w:sz w:val="13"/>
                <w:szCs w:val="13"/>
              </w:rPr>
            </w:pPr>
          </w:p>
        </w:tc>
        <w:tc>
          <w:tcPr>
            <w:tcW w:w="2865" w:type="dxa"/>
          </w:tcPr>
          <w:p w14:paraId="2A85547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甘精胰岛素</w:t>
            </w:r>
            <w:r w:rsidRPr="00EF4EDC">
              <w:rPr>
                <w:rFonts w:ascii="Times New Roman" w:hAnsi="Times New Roman"/>
                <w:sz w:val="13"/>
                <w:szCs w:val="13"/>
              </w:rPr>
              <w:t>(Insulin glargine)</w:t>
            </w:r>
          </w:p>
        </w:tc>
        <w:tc>
          <w:tcPr>
            <w:tcW w:w="1691" w:type="dxa"/>
          </w:tcPr>
          <w:p w14:paraId="5806705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0A11616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7670</w:t>
            </w:r>
          </w:p>
        </w:tc>
        <w:tc>
          <w:tcPr>
            <w:tcW w:w="1691" w:type="dxa"/>
          </w:tcPr>
          <w:p w14:paraId="57D34A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73</w:t>
            </w:r>
          </w:p>
        </w:tc>
      </w:tr>
      <w:tr w:rsidR="00F5754C" w:rsidRPr="00CA7917" w14:paraId="6D171117" w14:textId="77777777">
        <w:trPr>
          <w:trHeight w:val="90"/>
          <w:jc w:val="center"/>
        </w:trPr>
        <w:tc>
          <w:tcPr>
            <w:tcW w:w="1951" w:type="dxa"/>
            <w:vMerge/>
          </w:tcPr>
          <w:p w14:paraId="45206A3B" w14:textId="77777777" w:rsidR="00F5754C" w:rsidRPr="00EF4EDC" w:rsidRDefault="00F5754C">
            <w:pPr>
              <w:pStyle w:val="para0"/>
              <w:rPr>
                <w:rFonts w:ascii="Times New Roman" w:hAnsi="Times New Roman"/>
                <w:sz w:val="13"/>
                <w:szCs w:val="13"/>
              </w:rPr>
            </w:pPr>
          </w:p>
        </w:tc>
        <w:tc>
          <w:tcPr>
            <w:tcW w:w="2865" w:type="dxa"/>
          </w:tcPr>
          <w:p w14:paraId="07983E2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门冬胰岛素注射液</w:t>
            </w:r>
            <w:r w:rsidRPr="00EF4EDC">
              <w:rPr>
                <w:rFonts w:ascii="Times New Roman" w:hAnsi="Times New Roman"/>
                <w:sz w:val="13"/>
                <w:szCs w:val="13"/>
              </w:rPr>
              <w:t>(Insulin Aspart)</w:t>
            </w:r>
          </w:p>
        </w:tc>
        <w:tc>
          <w:tcPr>
            <w:tcW w:w="1691" w:type="dxa"/>
          </w:tcPr>
          <w:p w14:paraId="7694A35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14:paraId="3F4B76F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1894</w:t>
            </w:r>
          </w:p>
        </w:tc>
        <w:tc>
          <w:tcPr>
            <w:tcW w:w="1691" w:type="dxa"/>
          </w:tcPr>
          <w:p w14:paraId="4D20598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F215FA7" w14:textId="77777777">
        <w:trPr>
          <w:trHeight w:val="90"/>
          <w:jc w:val="center"/>
        </w:trPr>
        <w:tc>
          <w:tcPr>
            <w:tcW w:w="1951" w:type="dxa"/>
            <w:vMerge/>
          </w:tcPr>
          <w:p w14:paraId="28F78E07" w14:textId="77777777" w:rsidR="00F5754C" w:rsidRPr="00EF4EDC" w:rsidRDefault="00F5754C">
            <w:pPr>
              <w:pStyle w:val="para0"/>
              <w:rPr>
                <w:rFonts w:ascii="Times New Roman" w:hAnsi="Times New Roman"/>
                <w:sz w:val="13"/>
                <w:szCs w:val="13"/>
              </w:rPr>
            </w:pPr>
          </w:p>
        </w:tc>
        <w:tc>
          <w:tcPr>
            <w:tcW w:w="2865" w:type="dxa"/>
          </w:tcPr>
          <w:p w14:paraId="3C1060F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格列吡嗪控释片</w:t>
            </w:r>
            <w:r w:rsidRPr="00EF4EDC">
              <w:rPr>
                <w:rFonts w:ascii="Times New Roman" w:hAnsi="Times New Roman"/>
                <w:sz w:val="13"/>
                <w:szCs w:val="13"/>
              </w:rPr>
              <w:t>(Glipizide extended-release)</w:t>
            </w:r>
          </w:p>
        </w:tc>
        <w:tc>
          <w:tcPr>
            <w:tcW w:w="1691" w:type="dxa"/>
          </w:tcPr>
          <w:p w14:paraId="5B647C9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390D2BD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525</w:t>
            </w:r>
          </w:p>
        </w:tc>
        <w:tc>
          <w:tcPr>
            <w:tcW w:w="1691" w:type="dxa"/>
          </w:tcPr>
          <w:p w14:paraId="49578F4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r>
      <w:tr w:rsidR="00F5754C" w:rsidRPr="00CA7917" w14:paraId="059024BB" w14:textId="77777777">
        <w:trPr>
          <w:trHeight w:val="90"/>
          <w:jc w:val="center"/>
        </w:trPr>
        <w:tc>
          <w:tcPr>
            <w:tcW w:w="1951" w:type="dxa"/>
            <w:vMerge/>
          </w:tcPr>
          <w:p w14:paraId="7E5F6BF8" w14:textId="77777777" w:rsidR="00F5754C" w:rsidRPr="00EF4EDC" w:rsidRDefault="00F5754C">
            <w:pPr>
              <w:pStyle w:val="para0"/>
              <w:rPr>
                <w:rFonts w:ascii="Times New Roman" w:hAnsi="Times New Roman"/>
                <w:sz w:val="13"/>
                <w:szCs w:val="13"/>
              </w:rPr>
            </w:pPr>
          </w:p>
        </w:tc>
        <w:tc>
          <w:tcPr>
            <w:tcW w:w="2865" w:type="dxa"/>
          </w:tcPr>
          <w:p w14:paraId="2DBE154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万苏平</w:t>
            </w:r>
            <w:r w:rsidRPr="00EF4EDC">
              <w:rPr>
                <w:rFonts w:ascii="Times New Roman" w:hAnsi="Times New Roman"/>
                <w:sz w:val="13"/>
                <w:szCs w:val="13"/>
              </w:rPr>
              <w:t>(Glimepiride)</w:t>
            </w:r>
          </w:p>
        </w:tc>
        <w:tc>
          <w:tcPr>
            <w:tcW w:w="1691" w:type="dxa"/>
          </w:tcPr>
          <w:p w14:paraId="704365A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14:paraId="64A003E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1290</w:t>
            </w:r>
          </w:p>
        </w:tc>
        <w:tc>
          <w:tcPr>
            <w:tcW w:w="1691" w:type="dxa"/>
          </w:tcPr>
          <w:p w14:paraId="69C354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59B0651" w14:textId="77777777">
        <w:trPr>
          <w:trHeight w:val="90"/>
          <w:jc w:val="center"/>
        </w:trPr>
        <w:tc>
          <w:tcPr>
            <w:tcW w:w="1951" w:type="dxa"/>
            <w:vMerge/>
          </w:tcPr>
          <w:p w14:paraId="05DDDC8C" w14:textId="77777777" w:rsidR="00F5754C" w:rsidRPr="00EF4EDC" w:rsidRDefault="00F5754C">
            <w:pPr>
              <w:pStyle w:val="para0"/>
              <w:rPr>
                <w:rFonts w:ascii="Times New Roman" w:hAnsi="Times New Roman"/>
                <w:sz w:val="13"/>
                <w:szCs w:val="13"/>
              </w:rPr>
            </w:pPr>
          </w:p>
        </w:tc>
        <w:tc>
          <w:tcPr>
            <w:tcW w:w="2865" w:type="dxa"/>
          </w:tcPr>
          <w:p w14:paraId="2B62ACB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格列齐特</w:t>
            </w:r>
            <w:r w:rsidRPr="00EF4EDC">
              <w:rPr>
                <w:rFonts w:ascii="Times New Roman" w:hAnsi="Times New Roman"/>
                <w:sz w:val="13"/>
                <w:szCs w:val="13"/>
              </w:rPr>
              <w:t>(Gliclazide)</w:t>
            </w:r>
          </w:p>
        </w:tc>
        <w:tc>
          <w:tcPr>
            <w:tcW w:w="1691" w:type="dxa"/>
          </w:tcPr>
          <w:p w14:paraId="0387E73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Servier</w:t>
            </w:r>
          </w:p>
        </w:tc>
        <w:tc>
          <w:tcPr>
            <w:tcW w:w="1691" w:type="dxa"/>
          </w:tcPr>
          <w:p w14:paraId="0FBE8F9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2766</w:t>
            </w:r>
          </w:p>
        </w:tc>
        <w:tc>
          <w:tcPr>
            <w:tcW w:w="1691" w:type="dxa"/>
          </w:tcPr>
          <w:p w14:paraId="1C9830F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126</w:t>
            </w:r>
          </w:p>
        </w:tc>
      </w:tr>
      <w:tr w:rsidR="00F5754C" w:rsidRPr="00CA7917" w14:paraId="68610905" w14:textId="77777777">
        <w:trPr>
          <w:trHeight w:val="90"/>
          <w:jc w:val="center"/>
        </w:trPr>
        <w:tc>
          <w:tcPr>
            <w:tcW w:w="1951" w:type="dxa"/>
            <w:vMerge/>
          </w:tcPr>
          <w:p w14:paraId="774E06B2" w14:textId="77777777" w:rsidR="00F5754C" w:rsidRPr="00EF4EDC" w:rsidRDefault="00F5754C">
            <w:pPr>
              <w:pStyle w:val="para0"/>
              <w:rPr>
                <w:rFonts w:ascii="Times New Roman" w:hAnsi="Times New Roman"/>
                <w:sz w:val="13"/>
                <w:szCs w:val="13"/>
              </w:rPr>
            </w:pPr>
          </w:p>
        </w:tc>
        <w:tc>
          <w:tcPr>
            <w:tcW w:w="2865" w:type="dxa"/>
          </w:tcPr>
          <w:p w14:paraId="0763E07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百泌达</w:t>
            </w:r>
            <w:r w:rsidRPr="00EF4EDC">
              <w:rPr>
                <w:rFonts w:ascii="Times New Roman" w:hAnsi="Times New Roman"/>
                <w:sz w:val="13"/>
                <w:szCs w:val="13"/>
              </w:rPr>
              <w:t>(Byetta)</w:t>
            </w:r>
          </w:p>
        </w:tc>
        <w:tc>
          <w:tcPr>
            <w:tcW w:w="1691" w:type="dxa"/>
          </w:tcPr>
          <w:p w14:paraId="1DA7DEC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4C1A10B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280</w:t>
            </w:r>
          </w:p>
        </w:tc>
        <w:tc>
          <w:tcPr>
            <w:tcW w:w="1691" w:type="dxa"/>
          </w:tcPr>
          <w:p w14:paraId="1F0044E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D8416B6" w14:textId="77777777">
        <w:trPr>
          <w:trHeight w:val="90"/>
          <w:jc w:val="center"/>
        </w:trPr>
        <w:tc>
          <w:tcPr>
            <w:tcW w:w="1951" w:type="dxa"/>
            <w:vMerge/>
          </w:tcPr>
          <w:p w14:paraId="6DA3E53F" w14:textId="77777777" w:rsidR="00F5754C" w:rsidRPr="00EF4EDC" w:rsidRDefault="00F5754C">
            <w:pPr>
              <w:pStyle w:val="para0"/>
              <w:rPr>
                <w:rFonts w:ascii="Times New Roman" w:hAnsi="Times New Roman"/>
                <w:sz w:val="13"/>
                <w:szCs w:val="13"/>
              </w:rPr>
            </w:pPr>
          </w:p>
        </w:tc>
        <w:tc>
          <w:tcPr>
            <w:tcW w:w="2865" w:type="dxa"/>
          </w:tcPr>
          <w:p w14:paraId="439E995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利拉利汀</w:t>
            </w:r>
            <w:r w:rsidRPr="00EF4EDC">
              <w:rPr>
                <w:rFonts w:ascii="Times New Roman" w:hAnsi="Times New Roman"/>
                <w:sz w:val="13"/>
                <w:szCs w:val="13"/>
              </w:rPr>
              <w:t>(Linagliptin)</w:t>
            </w:r>
          </w:p>
        </w:tc>
        <w:tc>
          <w:tcPr>
            <w:tcW w:w="1691" w:type="dxa"/>
          </w:tcPr>
          <w:p w14:paraId="366CCD4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Boehringer Ingelheim</w:t>
            </w:r>
          </w:p>
        </w:tc>
        <w:tc>
          <w:tcPr>
            <w:tcW w:w="1691" w:type="dxa"/>
          </w:tcPr>
          <w:p w14:paraId="070D267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w:t>
            </w:r>
          </w:p>
        </w:tc>
        <w:tc>
          <w:tcPr>
            <w:tcW w:w="1691" w:type="dxa"/>
          </w:tcPr>
          <w:p w14:paraId="1E898A1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F1026E9" w14:textId="77777777">
        <w:trPr>
          <w:trHeight w:val="90"/>
          <w:jc w:val="center"/>
        </w:trPr>
        <w:tc>
          <w:tcPr>
            <w:tcW w:w="1951" w:type="dxa"/>
            <w:vMerge/>
          </w:tcPr>
          <w:p w14:paraId="6F6802FB" w14:textId="77777777" w:rsidR="00F5754C" w:rsidRPr="00EF4EDC" w:rsidRDefault="00F5754C">
            <w:pPr>
              <w:pStyle w:val="para0"/>
              <w:rPr>
                <w:rFonts w:ascii="Times New Roman" w:hAnsi="Times New Roman"/>
                <w:sz w:val="13"/>
                <w:szCs w:val="13"/>
              </w:rPr>
            </w:pPr>
          </w:p>
        </w:tc>
        <w:tc>
          <w:tcPr>
            <w:tcW w:w="2865" w:type="dxa"/>
          </w:tcPr>
          <w:p w14:paraId="0447403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苯甲酸阿格列汀</w:t>
            </w:r>
            <w:r w:rsidRPr="00EF4EDC">
              <w:rPr>
                <w:rFonts w:ascii="Times New Roman" w:hAnsi="Times New Roman"/>
                <w:sz w:val="13"/>
                <w:szCs w:val="13"/>
              </w:rPr>
              <w:t>(Alogliptin benzoate)</w:t>
            </w:r>
          </w:p>
        </w:tc>
        <w:tc>
          <w:tcPr>
            <w:tcW w:w="1691" w:type="dxa"/>
          </w:tcPr>
          <w:p w14:paraId="3C780AC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14:paraId="6441302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w:t>
            </w:r>
          </w:p>
        </w:tc>
        <w:tc>
          <w:tcPr>
            <w:tcW w:w="1691" w:type="dxa"/>
          </w:tcPr>
          <w:p w14:paraId="33E04DA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45E457E" w14:textId="77777777">
        <w:trPr>
          <w:trHeight w:val="90"/>
          <w:jc w:val="center"/>
        </w:trPr>
        <w:tc>
          <w:tcPr>
            <w:tcW w:w="1951" w:type="dxa"/>
            <w:vMerge/>
          </w:tcPr>
          <w:p w14:paraId="69B17C4D" w14:textId="77777777" w:rsidR="00F5754C" w:rsidRPr="00EF4EDC" w:rsidRDefault="00F5754C">
            <w:pPr>
              <w:pStyle w:val="para0"/>
              <w:rPr>
                <w:rFonts w:ascii="Times New Roman" w:hAnsi="Times New Roman"/>
                <w:sz w:val="13"/>
                <w:szCs w:val="13"/>
              </w:rPr>
            </w:pPr>
          </w:p>
        </w:tc>
        <w:tc>
          <w:tcPr>
            <w:tcW w:w="2865" w:type="dxa"/>
          </w:tcPr>
          <w:p w14:paraId="58FA96F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阿卡波糖</w:t>
            </w:r>
            <w:r w:rsidRPr="00EF4EDC">
              <w:rPr>
                <w:rFonts w:ascii="Times New Roman" w:hAnsi="Times New Roman"/>
                <w:sz w:val="13"/>
                <w:szCs w:val="13"/>
              </w:rPr>
              <w:t>(Acarbose)</w:t>
            </w:r>
          </w:p>
        </w:tc>
        <w:tc>
          <w:tcPr>
            <w:tcW w:w="1691" w:type="dxa"/>
          </w:tcPr>
          <w:p w14:paraId="207FAC9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14:paraId="5D0D3C0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5287</w:t>
            </w:r>
          </w:p>
        </w:tc>
        <w:tc>
          <w:tcPr>
            <w:tcW w:w="1691" w:type="dxa"/>
          </w:tcPr>
          <w:p w14:paraId="5FC3C4B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265</w:t>
            </w:r>
          </w:p>
        </w:tc>
      </w:tr>
      <w:tr w:rsidR="00F5754C" w:rsidRPr="00CA7917" w14:paraId="438552AB" w14:textId="77777777">
        <w:trPr>
          <w:trHeight w:val="90"/>
          <w:jc w:val="center"/>
        </w:trPr>
        <w:tc>
          <w:tcPr>
            <w:tcW w:w="1951" w:type="dxa"/>
            <w:vMerge w:val="restart"/>
            <w:vAlign w:val="center"/>
          </w:tcPr>
          <w:p w14:paraId="5F9CE8A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哮喘</w:t>
            </w:r>
            <w:r w:rsidRPr="00EF4EDC">
              <w:rPr>
                <w:rFonts w:ascii="Times New Roman" w:hAnsi="Times New Roman"/>
                <w:sz w:val="13"/>
                <w:szCs w:val="13"/>
              </w:rPr>
              <w:t>(Asthma)</w:t>
            </w:r>
          </w:p>
        </w:tc>
        <w:tc>
          <w:tcPr>
            <w:tcW w:w="2865" w:type="dxa"/>
          </w:tcPr>
          <w:p w14:paraId="2195846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扎鲁司特</w:t>
            </w:r>
            <w:r w:rsidRPr="00EF4EDC">
              <w:rPr>
                <w:rFonts w:ascii="Times New Roman" w:hAnsi="Times New Roman"/>
                <w:sz w:val="13"/>
                <w:szCs w:val="13"/>
              </w:rPr>
              <w:t>(Zafirlukast)</w:t>
            </w:r>
          </w:p>
        </w:tc>
        <w:tc>
          <w:tcPr>
            <w:tcW w:w="1691" w:type="dxa"/>
          </w:tcPr>
          <w:p w14:paraId="0005B02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542786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135</w:t>
            </w:r>
          </w:p>
        </w:tc>
        <w:tc>
          <w:tcPr>
            <w:tcW w:w="1691" w:type="dxa"/>
          </w:tcPr>
          <w:p w14:paraId="12117A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3DF9CFB7" w14:textId="77777777">
        <w:trPr>
          <w:trHeight w:val="90"/>
          <w:jc w:val="center"/>
        </w:trPr>
        <w:tc>
          <w:tcPr>
            <w:tcW w:w="1951" w:type="dxa"/>
            <w:vMerge/>
          </w:tcPr>
          <w:p w14:paraId="6CC13832" w14:textId="77777777" w:rsidR="00F5754C" w:rsidRPr="00EF4EDC" w:rsidRDefault="00F5754C">
            <w:pPr>
              <w:pStyle w:val="para0"/>
              <w:rPr>
                <w:rFonts w:ascii="Times New Roman" w:hAnsi="Times New Roman"/>
                <w:sz w:val="13"/>
                <w:szCs w:val="13"/>
              </w:rPr>
            </w:pPr>
          </w:p>
        </w:tc>
        <w:tc>
          <w:tcPr>
            <w:tcW w:w="2865" w:type="dxa"/>
          </w:tcPr>
          <w:p w14:paraId="4B95BA5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茶碱</w:t>
            </w:r>
            <w:r w:rsidRPr="00EF4EDC">
              <w:rPr>
                <w:rFonts w:ascii="Times New Roman" w:hAnsi="Times New Roman"/>
                <w:sz w:val="13"/>
                <w:szCs w:val="13"/>
              </w:rPr>
              <w:t>(Theophylline)</w:t>
            </w:r>
          </w:p>
        </w:tc>
        <w:tc>
          <w:tcPr>
            <w:tcW w:w="1691" w:type="dxa"/>
          </w:tcPr>
          <w:p w14:paraId="4A1A964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3M Pharmaceuticals</w:t>
            </w:r>
          </w:p>
        </w:tc>
        <w:tc>
          <w:tcPr>
            <w:tcW w:w="1691" w:type="dxa"/>
          </w:tcPr>
          <w:p w14:paraId="79036F7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10298</w:t>
            </w:r>
          </w:p>
        </w:tc>
        <w:tc>
          <w:tcPr>
            <w:tcW w:w="1691" w:type="dxa"/>
          </w:tcPr>
          <w:p w14:paraId="13D7197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230</w:t>
            </w:r>
          </w:p>
        </w:tc>
      </w:tr>
      <w:tr w:rsidR="00F5754C" w:rsidRPr="00CA7917" w14:paraId="6B4FF5B9" w14:textId="77777777">
        <w:trPr>
          <w:trHeight w:val="90"/>
          <w:jc w:val="center"/>
        </w:trPr>
        <w:tc>
          <w:tcPr>
            <w:tcW w:w="1951" w:type="dxa"/>
            <w:vMerge/>
          </w:tcPr>
          <w:p w14:paraId="33A26A43" w14:textId="77777777" w:rsidR="00F5754C" w:rsidRPr="00EF4EDC" w:rsidRDefault="00F5754C">
            <w:pPr>
              <w:pStyle w:val="para0"/>
              <w:rPr>
                <w:rFonts w:ascii="Times New Roman" w:hAnsi="Times New Roman"/>
                <w:sz w:val="13"/>
                <w:szCs w:val="13"/>
              </w:rPr>
            </w:pPr>
          </w:p>
        </w:tc>
        <w:tc>
          <w:tcPr>
            <w:tcW w:w="2865" w:type="dxa"/>
          </w:tcPr>
          <w:p w14:paraId="78D34A7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沙丁胺醇</w:t>
            </w:r>
            <w:r w:rsidRPr="00EF4EDC">
              <w:rPr>
                <w:rFonts w:ascii="Times New Roman" w:hAnsi="Times New Roman"/>
                <w:sz w:val="13"/>
                <w:szCs w:val="13"/>
              </w:rPr>
              <w:t>(Salbutamol)</w:t>
            </w:r>
          </w:p>
        </w:tc>
        <w:tc>
          <w:tcPr>
            <w:tcW w:w="1691" w:type="dxa"/>
          </w:tcPr>
          <w:p w14:paraId="5CDC343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06CCB17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4668</w:t>
            </w:r>
          </w:p>
        </w:tc>
        <w:tc>
          <w:tcPr>
            <w:tcW w:w="1691" w:type="dxa"/>
          </w:tcPr>
          <w:p w14:paraId="75C03F7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483</w:t>
            </w:r>
          </w:p>
        </w:tc>
      </w:tr>
      <w:tr w:rsidR="00F5754C" w:rsidRPr="00CA7917" w14:paraId="4CC2A3E9" w14:textId="77777777">
        <w:trPr>
          <w:trHeight w:val="90"/>
          <w:jc w:val="center"/>
        </w:trPr>
        <w:tc>
          <w:tcPr>
            <w:tcW w:w="1951" w:type="dxa"/>
            <w:vMerge/>
          </w:tcPr>
          <w:p w14:paraId="7592A248" w14:textId="77777777" w:rsidR="00F5754C" w:rsidRPr="00EF4EDC" w:rsidRDefault="00F5754C">
            <w:pPr>
              <w:pStyle w:val="para0"/>
              <w:rPr>
                <w:rFonts w:ascii="Times New Roman" w:hAnsi="Times New Roman"/>
                <w:sz w:val="13"/>
                <w:szCs w:val="13"/>
              </w:rPr>
            </w:pPr>
          </w:p>
        </w:tc>
        <w:tc>
          <w:tcPr>
            <w:tcW w:w="2865" w:type="dxa"/>
          </w:tcPr>
          <w:p w14:paraId="1568898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美喘清</w:t>
            </w:r>
            <w:r w:rsidRPr="00EF4EDC">
              <w:rPr>
                <w:rFonts w:ascii="Times New Roman" w:hAnsi="Times New Roman"/>
                <w:sz w:val="13"/>
                <w:szCs w:val="13"/>
              </w:rPr>
              <w:t>(Procaterol)</w:t>
            </w:r>
          </w:p>
        </w:tc>
        <w:tc>
          <w:tcPr>
            <w:tcW w:w="1691" w:type="dxa"/>
          </w:tcPr>
          <w:p w14:paraId="66711D7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Otsuka</w:t>
            </w:r>
          </w:p>
        </w:tc>
        <w:tc>
          <w:tcPr>
            <w:tcW w:w="1691" w:type="dxa"/>
          </w:tcPr>
          <w:p w14:paraId="1C84502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8864</w:t>
            </w:r>
          </w:p>
        </w:tc>
        <w:tc>
          <w:tcPr>
            <w:tcW w:w="1691" w:type="dxa"/>
          </w:tcPr>
          <w:p w14:paraId="1B0292B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w:t>
            </w:r>
          </w:p>
        </w:tc>
      </w:tr>
      <w:tr w:rsidR="00F5754C" w:rsidRPr="00CA7917" w14:paraId="253F5CD9" w14:textId="77777777">
        <w:trPr>
          <w:trHeight w:val="90"/>
          <w:jc w:val="center"/>
        </w:trPr>
        <w:tc>
          <w:tcPr>
            <w:tcW w:w="1951" w:type="dxa"/>
            <w:vMerge/>
          </w:tcPr>
          <w:p w14:paraId="6216F50A" w14:textId="77777777" w:rsidR="00F5754C" w:rsidRPr="00EF4EDC" w:rsidRDefault="00F5754C">
            <w:pPr>
              <w:pStyle w:val="para0"/>
              <w:rPr>
                <w:rFonts w:ascii="Times New Roman" w:hAnsi="Times New Roman"/>
                <w:sz w:val="13"/>
                <w:szCs w:val="13"/>
              </w:rPr>
            </w:pPr>
          </w:p>
        </w:tc>
        <w:tc>
          <w:tcPr>
            <w:tcW w:w="2865" w:type="dxa"/>
          </w:tcPr>
          <w:p w14:paraId="25C360D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吡嘧司特钾</w:t>
            </w:r>
            <w:r w:rsidRPr="00EF4EDC">
              <w:rPr>
                <w:rFonts w:ascii="Times New Roman" w:hAnsi="Times New Roman"/>
                <w:sz w:val="13"/>
                <w:szCs w:val="13"/>
              </w:rPr>
              <w:t>(Pemirolast potassium)</w:t>
            </w:r>
          </w:p>
        </w:tc>
        <w:tc>
          <w:tcPr>
            <w:tcW w:w="1691" w:type="dxa"/>
          </w:tcPr>
          <w:p w14:paraId="5366FAA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14:paraId="30AA139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2290</w:t>
            </w:r>
          </w:p>
        </w:tc>
        <w:tc>
          <w:tcPr>
            <w:tcW w:w="1691" w:type="dxa"/>
          </w:tcPr>
          <w:p w14:paraId="07BE293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0388CEFE" w14:textId="77777777">
        <w:trPr>
          <w:trHeight w:val="90"/>
          <w:jc w:val="center"/>
        </w:trPr>
        <w:tc>
          <w:tcPr>
            <w:tcW w:w="1951" w:type="dxa"/>
            <w:vMerge/>
          </w:tcPr>
          <w:p w14:paraId="0AD9CA13" w14:textId="77777777" w:rsidR="00F5754C" w:rsidRPr="00EF4EDC" w:rsidRDefault="00F5754C">
            <w:pPr>
              <w:pStyle w:val="para0"/>
              <w:rPr>
                <w:rFonts w:ascii="Times New Roman" w:hAnsi="Times New Roman"/>
                <w:sz w:val="13"/>
                <w:szCs w:val="13"/>
              </w:rPr>
            </w:pPr>
          </w:p>
        </w:tc>
        <w:tc>
          <w:tcPr>
            <w:tcW w:w="2865" w:type="dxa"/>
          </w:tcPr>
          <w:p w14:paraId="6029FB3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盐酸奥洛他定</w:t>
            </w:r>
            <w:r w:rsidRPr="00EF4EDC">
              <w:rPr>
                <w:rFonts w:ascii="Times New Roman" w:hAnsi="Times New Roman"/>
                <w:sz w:val="13"/>
                <w:szCs w:val="13"/>
              </w:rPr>
              <w:t>(Olopatadine hydrochloride)</w:t>
            </w:r>
          </w:p>
        </w:tc>
        <w:tc>
          <w:tcPr>
            <w:tcW w:w="1691" w:type="dxa"/>
          </w:tcPr>
          <w:p w14:paraId="45965AC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14:paraId="34260F5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14:paraId="33273E2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19470191" w14:textId="77777777">
        <w:trPr>
          <w:trHeight w:val="90"/>
          <w:jc w:val="center"/>
        </w:trPr>
        <w:tc>
          <w:tcPr>
            <w:tcW w:w="1951" w:type="dxa"/>
            <w:vMerge/>
          </w:tcPr>
          <w:p w14:paraId="327991CF" w14:textId="77777777" w:rsidR="00F5754C" w:rsidRPr="00EF4EDC" w:rsidRDefault="00F5754C">
            <w:pPr>
              <w:pStyle w:val="para0"/>
              <w:rPr>
                <w:rFonts w:ascii="Times New Roman" w:hAnsi="Times New Roman"/>
                <w:sz w:val="13"/>
                <w:szCs w:val="13"/>
              </w:rPr>
            </w:pPr>
          </w:p>
        </w:tc>
        <w:tc>
          <w:tcPr>
            <w:tcW w:w="2865" w:type="dxa"/>
          </w:tcPr>
          <w:p w14:paraId="7CDB7A2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孟鲁司特钠</w:t>
            </w:r>
            <w:r w:rsidRPr="00EF4EDC">
              <w:rPr>
                <w:rFonts w:ascii="Times New Roman" w:hAnsi="Times New Roman"/>
                <w:sz w:val="13"/>
                <w:szCs w:val="13"/>
              </w:rPr>
              <w:t>(Montelukast sodium)</w:t>
            </w:r>
          </w:p>
        </w:tc>
        <w:tc>
          <w:tcPr>
            <w:tcW w:w="1691" w:type="dxa"/>
          </w:tcPr>
          <w:p w14:paraId="0AE92C3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2E5206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38857</w:t>
            </w:r>
          </w:p>
        </w:tc>
        <w:tc>
          <w:tcPr>
            <w:tcW w:w="1691" w:type="dxa"/>
          </w:tcPr>
          <w:p w14:paraId="1BE0C73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1873</w:t>
            </w:r>
          </w:p>
        </w:tc>
      </w:tr>
      <w:tr w:rsidR="00F5754C" w:rsidRPr="00CA7917" w14:paraId="43FA0645" w14:textId="77777777">
        <w:trPr>
          <w:trHeight w:val="90"/>
          <w:jc w:val="center"/>
        </w:trPr>
        <w:tc>
          <w:tcPr>
            <w:tcW w:w="1951" w:type="dxa"/>
            <w:vMerge/>
          </w:tcPr>
          <w:p w14:paraId="5413CBD3" w14:textId="77777777" w:rsidR="00F5754C" w:rsidRPr="00EF4EDC" w:rsidRDefault="00F5754C">
            <w:pPr>
              <w:pStyle w:val="para0"/>
              <w:rPr>
                <w:rFonts w:ascii="Times New Roman" w:hAnsi="Times New Roman"/>
                <w:sz w:val="13"/>
                <w:szCs w:val="13"/>
              </w:rPr>
            </w:pPr>
          </w:p>
        </w:tc>
        <w:tc>
          <w:tcPr>
            <w:tcW w:w="2865" w:type="dxa"/>
          </w:tcPr>
          <w:p w14:paraId="167F47A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洛草氨酸氨丁三醇</w:t>
            </w:r>
            <w:r w:rsidRPr="00EF4EDC">
              <w:rPr>
                <w:rFonts w:ascii="Times New Roman" w:hAnsi="Times New Roman"/>
                <w:sz w:val="13"/>
                <w:szCs w:val="13"/>
              </w:rPr>
              <w:t>(Lodoxamide tromethamine)</w:t>
            </w:r>
          </w:p>
        </w:tc>
        <w:tc>
          <w:tcPr>
            <w:tcW w:w="1691" w:type="dxa"/>
          </w:tcPr>
          <w:p w14:paraId="2BED928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541A7D3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1856</w:t>
            </w:r>
          </w:p>
        </w:tc>
        <w:tc>
          <w:tcPr>
            <w:tcW w:w="1691" w:type="dxa"/>
          </w:tcPr>
          <w:p w14:paraId="17416CD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0A0C0D7" w14:textId="77777777">
        <w:trPr>
          <w:trHeight w:val="90"/>
          <w:jc w:val="center"/>
        </w:trPr>
        <w:tc>
          <w:tcPr>
            <w:tcW w:w="1951" w:type="dxa"/>
            <w:vMerge/>
          </w:tcPr>
          <w:p w14:paraId="69CF5071" w14:textId="77777777" w:rsidR="00F5754C" w:rsidRPr="00EF4EDC" w:rsidRDefault="00F5754C">
            <w:pPr>
              <w:pStyle w:val="para0"/>
              <w:rPr>
                <w:rFonts w:ascii="Times New Roman" w:hAnsi="Times New Roman"/>
                <w:sz w:val="13"/>
                <w:szCs w:val="13"/>
              </w:rPr>
            </w:pPr>
          </w:p>
        </w:tc>
        <w:tc>
          <w:tcPr>
            <w:tcW w:w="2865" w:type="dxa"/>
          </w:tcPr>
          <w:p w14:paraId="514DF4E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福莫特罗</w:t>
            </w:r>
            <w:r w:rsidRPr="00EF4EDC">
              <w:rPr>
                <w:rFonts w:ascii="Times New Roman" w:hAnsi="Times New Roman"/>
                <w:sz w:val="13"/>
                <w:szCs w:val="13"/>
              </w:rPr>
              <w:t>(Formoterol)</w:t>
            </w:r>
          </w:p>
        </w:tc>
        <w:tc>
          <w:tcPr>
            <w:tcW w:w="1691" w:type="dxa"/>
          </w:tcPr>
          <w:p w14:paraId="36B9842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60EDF0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1613</w:t>
            </w:r>
          </w:p>
        </w:tc>
        <w:tc>
          <w:tcPr>
            <w:tcW w:w="1691" w:type="dxa"/>
          </w:tcPr>
          <w:p w14:paraId="038DC3E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w:t>
            </w:r>
          </w:p>
        </w:tc>
      </w:tr>
      <w:tr w:rsidR="00F5754C" w:rsidRPr="00CA7917" w14:paraId="22D5B4A7" w14:textId="77777777">
        <w:trPr>
          <w:trHeight w:val="90"/>
          <w:jc w:val="center"/>
        </w:trPr>
        <w:tc>
          <w:tcPr>
            <w:tcW w:w="1951" w:type="dxa"/>
            <w:vMerge/>
          </w:tcPr>
          <w:p w14:paraId="6212EF17" w14:textId="77777777" w:rsidR="00F5754C" w:rsidRPr="00EF4EDC" w:rsidRDefault="00F5754C">
            <w:pPr>
              <w:pStyle w:val="para0"/>
              <w:rPr>
                <w:rFonts w:ascii="Times New Roman" w:hAnsi="Times New Roman"/>
                <w:sz w:val="13"/>
                <w:szCs w:val="13"/>
              </w:rPr>
            </w:pPr>
          </w:p>
        </w:tc>
        <w:tc>
          <w:tcPr>
            <w:tcW w:w="2865" w:type="dxa"/>
          </w:tcPr>
          <w:p w14:paraId="0B6B304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丙酸氟替卡松</w:t>
            </w:r>
            <w:r w:rsidRPr="00EF4EDC">
              <w:rPr>
                <w:rFonts w:ascii="Times New Roman" w:hAnsi="Times New Roman"/>
                <w:sz w:val="13"/>
                <w:szCs w:val="13"/>
              </w:rPr>
              <w:t>(Fluticasone propionate)</w:t>
            </w:r>
          </w:p>
        </w:tc>
        <w:tc>
          <w:tcPr>
            <w:tcW w:w="1691" w:type="dxa"/>
          </w:tcPr>
          <w:p w14:paraId="2A27F55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14:paraId="59FC443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5840</w:t>
            </w:r>
          </w:p>
        </w:tc>
        <w:tc>
          <w:tcPr>
            <w:tcW w:w="1691" w:type="dxa"/>
          </w:tcPr>
          <w:p w14:paraId="3DD155C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w:t>
            </w:r>
          </w:p>
        </w:tc>
      </w:tr>
      <w:tr w:rsidR="00F5754C" w:rsidRPr="00CA7917" w14:paraId="592D8BD6" w14:textId="77777777">
        <w:trPr>
          <w:trHeight w:val="90"/>
          <w:jc w:val="center"/>
        </w:trPr>
        <w:tc>
          <w:tcPr>
            <w:tcW w:w="1951" w:type="dxa"/>
            <w:vMerge/>
          </w:tcPr>
          <w:p w14:paraId="7B8024F5" w14:textId="77777777" w:rsidR="00F5754C" w:rsidRPr="00EF4EDC" w:rsidRDefault="00F5754C">
            <w:pPr>
              <w:pStyle w:val="para0"/>
              <w:rPr>
                <w:rFonts w:ascii="Times New Roman" w:hAnsi="Times New Roman"/>
                <w:sz w:val="13"/>
                <w:szCs w:val="13"/>
              </w:rPr>
            </w:pPr>
          </w:p>
        </w:tc>
        <w:tc>
          <w:tcPr>
            <w:tcW w:w="2865" w:type="dxa"/>
          </w:tcPr>
          <w:p w14:paraId="7E16D75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依匹斯汀</w:t>
            </w:r>
            <w:r w:rsidRPr="00EF4EDC">
              <w:rPr>
                <w:rFonts w:ascii="Times New Roman" w:hAnsi="Times New Roman"/>
                <w:sz w:val="13"/>
                <w:szCs w:val="13"/>
              </w:rPr>
              <w:t>(Epinastine)</w:t>
            </w:r>
          </w:p>
        </w:tc>
        <w:tc>
          <w:tcPr>
            <w:tcW w:w="1691" w:type="dxa"/>
          </w:tcPr>
          <w:p w14:paraId="4D502D0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Boehringer Ingelheim</w:t>
            </w:r>
          </w:p>
        </w:tc>
        <w:tc>
          <w:tcPr>
            <w:tcW w:w="1691" w:type="dxa"/>
          </w:tcPr>
          <w:p w14:paraId="17DD1CB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2163</w:t>
            </w:r>
          </w:p>
        </w:tc>
        <w:tc>
          <w:tcPr>
            <w:tcW w:w="1691" w:type="dxa"/>
          </w:tcPr>
          <w:p w14:paraId="18A3A63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F817024" w14:textId="77777777">
        <w:trPr>
          <w:trHeight w:val="90"/>
          <w:jc w:val="center"/>
        </w:trPr>
        <w:tc>
          <w:tcPr>
            <w:tcW w:w="1951" w:type="dxa"/>
            <w:vMerge/>
          </w:tcPr>
          <w:p w14:paraId="435A7F7C" w14:textId="77777777" w:rsidR="00F5754C" w:rsidRPr="00EF4EDC" w:rsidRDefault="00F5754C">
            <w:pPr>
              <w:pStyle w:val="para0"/>
              <w:rPr>
                <w:rFonts w:ascii="Times New Roman" w:hAnsi="Times New Roman"/>
                <w:sz w:val="13"/>
                <w:szCs w:val="13"/>
              </w:rPr>
            </w:pPr>
          </w:p>
        </w:tc>
        <w:tc>
          <w:tcPr>
            <w:tcW w:w="2865" w:type="dxa"/>
          </w:tcPr>
          <w:p w14:paraId="01D9A3B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阿米迪</w:t>
            </w:r>
            <w:r w:rsidRPr="00EF4EDC">
              <w:rPr>
                <w:rFonts w:ascii="Times New Roman" w:hAnsi="Times New Roman"/>
                <w:sz w:val="13"/>
                <w:szCs w:val="13"/>
              </w:rPr>
              <w:t>(Amiaid)</w:t>
            </w:r>
          </w:p>
        </w:tc>
        <w:tc>
          <w:tcPr>
            <w:tcW w:w="1691" w:type="dxa"/>
          </w:tcPr>
          <w:p w14:paraId="156AA45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Nitto Denko</w:t>
            </w:r>
          </w:p>
        </w:tc>
        <w:tc>
          <w:tcPr>
            <w:tcW w:w="1691" w:type="dxa"/>
          </w:tcPr>
          <w:p w14:paraId="373021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2519</w:t>
            </w:r>
          </w:p>
        </w:tc>
        <w:tc>
          <w:tcPr>
            <w:tcW w:w="1691" w:type="dxa"/>
          </w:tcPr>
          <w:p w14:paraId="4C72144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433</w:t>
            </w:r>
          </w:p>
        </w:tc>
      </w:tr>
      <w:tr w:rsidR="00F5754C" w:rsidRPr="00CA7917" w14:paraId="7DABB8CB" w14:textId="77777777">
        <w:trPr>
          <w:trHeight w:val="90"/>
          <w:jc w:val="center"/>
        </w:trPr>
        <w:tc>
          <w:tcPr>
            <w:tcW w:w="1951" w:type="dxa"/>
            <w:vMerge/>
          </w:tcPr>
          <w:p w14:paraId="33B7E853" w14:textId="77777777" w:rsidR="00F5754C" w:rsidRPr="00EF4EDC" w:rsidRDefault="00F5754C">
            <w:pPr>
              <w:pStyle w:val="para0"/>
              <w:rPr>
                <w:rFonts w:ascii="Times New Roman" w:hAnsi="Times New Roman"/>
                <w:sz w:val="13"/>
                <w:szCs w:val="13"/>
              </w:rPr>
            </w:pPr>
          </w:p>
        </w:tc>
        <w:tc>
          <w:tcPr>
            <w:tcW w:w="2865" w:type="dxa"/>
          </w:tcPr>
          <w:p w14:paraId="31588A6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盐酸班布特罗</w:t>
            </w:r>
            <w:r w:rsidRPr="00EF4EDC">
              <w:rPr>
                <w:rFonts w:ascii="Times New Roman" w:hAnsi="Times New Roman"/>
                <w:sz w:val="13"/>
                <w:szCs w:val="13"/>
              </w:rPr>
              <w:t>(Bambuterol hydrochloride)</w:t>
            </w:r>
          </w:p>
        </w:tc>
        <w:tc>
          <w:tcPr>
            <w:tcW w:w="1691" w:type="dxa"/>
          </w:tcPr>
          <w:p w14:paraId="2CC33C0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58E1EC5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952</w:t>
            </w:r>
          </w:p>
        </w:tc>
        <w:tc>
          <w:tcPr>
            <w:tcW w:w="1691" w:type="dxa"/>
          </w:tcPr>
          <w:p w14:paraId="6E34E11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w:t>
            </w:r>
          </w:p>
        </w:tc>
      </w:tr>
      <w:tr w:rsidR="00F5754C" w:rsidRPr="00CA7917" w14:paraId="0D868595" w14:textId="77777777">
        <w:trPr>
          <w:trHeight w:val="90"/>
          <w:jc w:val="center"/>
        </w:trPr>
        <w:tc>
          <w:tcPr>
            <w:tcW w:w="1951" w:type="dxa"/>
            <w:vMerge/>
          </w:tcPr>
          <w:p w14:paraId="3FDD3FC1" w14:textId="77777777" w:rsidR="00F5754C" w:rsidRPr="00EF4EDC" w:rsidRDefault="00F5754C">
            <w:pPr>
              <w:pStyle w:val="para0"/>
              <w:rPr>
                <w:rFonts w:ascii="Times New Roman" w:hAnsi="Times New Roman"/>
                <w:sz w:val="13"/>
                <w:szCs w:val="13"/>
              </w:rPr>
            </w:pPr>
          </w:p>
        </w:tc>
        <w:tc>
          <w:tcPr>
            <w:tcW w:w="2865" w:type="dxa"/>
          </w:tcPr>
          <w:p w14:paraId="25E39A4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普米克</w:t>
            </w:r>
            <w:r w:rsidRPr="00EF4EDC">
              <w:rPr>
                <w:rFonts w:ascii="Times New Roman" w:hAnsi="Times New Roman"/>
                <w:sz w:val="13"/>
                <w:szCs w:val="13"/>
              </w:rPr>
              <w:t>(Pulmicort)</w:t>
            </w:r>
          </w:p>
        </w:tc>
        <w:tc>
          <w:tcPr>
            <w:tcW w:w="1691" w:type="dxa"/>
          </w:tcPr>
          <w:p w14:paraId="27A203A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D7345E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8905</w:t>
            </w:r>
          </w:p>
        </w:tc>
        <w:tc>
          <w:tcPr>
            <w:tcW w:w="1691" w:type="dxa"/>
          </w:tcPr>
          <w:p w14:paraId="1A4CC0A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3984</w:t>
            </w:r>
          </w:p>
        </w:tc>
      </w:tr>
      <w:tr w:rsidR="00F5754C" w:rsidRPr="00CA7917" w14:paraId="3D3F5DFD" w14:textId="77777777">
        <w:trPr>
          <w:trHeight w:val="90"/>
          <w:jc w:val="center"/>
        </w:trPr>
        <w:tc>
          <w:tcPr>
            <w:tcW w:w="1951" w:type="dxa"/>
            <w:vMerge/>
          </w:tcPr>
          <w:p w14:paraId="7CBF553B" w14:textId="77777777" w:rsidR="00F5754C" w:rsidRPr="00EF4EDC" w:rsidRDefault="00F5754C">
            <w:pPr>
              <w:pStyle w:val="para0"/>
              <w:rPr>
                <w:rFonts w:ascii="Times New Roman" w:hAnsi="Times New Roman"/>
                <w:sz w:val="13"/>
                <w:szCs w:val="13"/>
              </w:rPr>
            </w:pPr>
          </w:p>
        </w:tc>
        <w:tc>
          <w:tcPr>
            <w:tcW w:w="2865" w:type="dxa"/>
          </w:tcPr>
          <w:p w14:paraId="5335A9C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信必可</w:t>
            </w:r>
            <w:r w:rsidRPr="00EF4EDC">
              <w:rPr>
                <w:rFonts w:ascii="Times New Roman" w:hAnsi="Times New Roman"/>
                <w:sz w:val="13"/>
                <w:szCs w:val="13"/>
              </w:rPr>
              <w:t>(Symbicort)</w:t>
            </w:r>
          </w:p>
        </w:tc>
        <w:tc>
          <w:tcPr>
            <w:tcW w:w="1691" w:type="dxa"/>
          </w:tcPr>
          <w:p w14:paraId="4CBFF09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A7CD55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8458</w:t>
            </w:r>
          </w:p>
        </w:tc>
        <w:tc>
          <w:tcPr>
            <w:tcW w:w="1691" w:type="dxa"/>
          </w:tcPr>
          <w:p w14:paraId="2212908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3484</w:t>
            </w:r>
          </w:p>
        </w:tc>
      </w:tr>
      <w:tr w:rsidR="00F5754C" w:rsidRPr="00CA7917" w14:paraId="6EF07441" w14:textId="77777777">
        <w:trPr>
          <w:trHeight w:val="90"/>
          <w:jc w:val="center"/>
        </w:trPr>
        <w:tc>
          <w:tcPr>
            <w:tcW w:w="1951" w:type="dxa"/>
            <w:vMerge w:val="restart"/>
            <w:vAlign w:val="center"/>
          </w:tcPr>
          <w:p w14:paraId="43058FA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他汀类药物</w:t>
            </w:r>
            <w:r w:rsidRPr="00EF4EDC">
              <w:rPr>
                <w:rFonts w:ascii="Times New Roman" w:hAnsi="Times New Roman"/>
                <w:sz w:val="13"/>
                <w:szCs w:val="13"/>
              </w:rPr>
              <w:t>(Statins)</w:t>
            </w:r>
          </w:p>
        </w:tc>
        <w:tc>
          <w:tcPr>
            <w:tcW w:w="2865" w:type="dxa"/>
          </w:tcPr>
          <w:p w14:paraId="47658E6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阿伐他汀</w:t>
            </w:r>
            <w:r w:rsidRPr="00EF4EDC">
              <w:rPr>
                <w:rFonts w:ascii="Times New Roman" w:hAnsi="Times New Roman"/>
                <w:sz w:val="13"/>
                <w:szCs w:val="13"/>
              </w:rPr>
              <w:t>(Atorvastatin)</w:t>
            </w:r>
          </w:p>
        </w:tc>
        <w:tc>
          <w:tcPr>
            <w:tcW w:w="1691" w:type="dxa"/>
          </w:tcPr>
          <w:p w14:paraId="1E13F15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7E1F334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2464</w:t>
            </w:r>
          </w:p>
        </w:tc>
        <w:tc>
          <w:tcPr>
            <w:tcW w:w="1691" w:type="dxa"/>
          </w:tcPr>
          <w:p w14:paraId="0DFE46D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3279174" w14:textId="77777777">
        <w:trPr>
          <w:trHeight w:val="90"/>
          <w:jc w:val="center"/>
        </w:trPr>
        <w:tc>
          <w:tcPr>
            <w:tcW w:w="1951" w:type="dxa"/>
            <w:vMerge/>
          </w:tcPr>
          <w:p w14:paraId="19A8CCC3" w14:textId="77777777" w:rsidR="00F5754C" w:rsidRPr="00EF4EDC" w:rsidRDefault="00F5754C">
            <w:pPr>
              <w:pStyle w:val="para0"/>
              <w:rPr>
                <w:rFonts w:ascii="Times New Roman" w:hAnsi="Times New Roman"/>
                <w:sz w:val="13"/>
                <w:szCs w:val="13"/>
              </w:rPr>
            </w:pPr>
          </w:p>
        </w:tc>
        <w:tc>
          <w:tcPr>
            <w:tcW w:w="2865" w:type="dxa"/>
          </w:tcPr>
          <w:p w14:paraId="7BC4251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辛伐他汀</w:t>
            </w:r>
            <w:r w:rsidRPr="00EF4EDC">
              <w:rPr>
                <w:rFonts w:ascii="Times New Roman" w:hAnsi="Times New Roman"/>
                <w:sz w:val="13"/>
                <w:szCs w:val="13"/>
              </w:rPr>
              <w:t>(Simvastatin)</w:t>
            </w:r>
          </w:p>
        </w:tc>
        <w:tc>
          <w:tcPr>
            <w:tcW w:w="1691" w:type="dxa"/>
          </w:tcPr>
          <w:p w14:paraId="2ECFAB7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6FF0B7A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7510</w:t>
            </w:r>
          </w:p>
        </w:tc>
        <w:tc>
          <w:tcPr>
            <w:tcW w:w="1691" w:type="dxa"/>
          </w:tcPr>
          <w:p w14:paraId="00C1BAC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r w:rsidR="00F5754C" w:rsidRPr="00CA7917" w14:paraId="3A07B091" w14:textId="77777777">
        <w:trPr>
          <w:trHeight w:val="90"/>
          <w:jc w:val="center"/>
        </w:trPr>
        <w:tc>
          <w:tcPr>
            <w:tcW w:w="1951" w:type="dxa"/>
            <w:vMerge/>
          </w:tcPr>
          <w:p w14:paraId="4003E037" w14:textId="77777777" w:rsidR="00F5754C" w:rsidRPr="00EF4EDC" w:rsidRDefault="00F5754C">
            <w:pPr>
              <w:pStyle w:val="para0"/>
              <w:rPr>
                <w:rFonts w:ascii="Times New Roman" w:hAnsi="Times New Roman"/>
                <w:sz w:val="13"/>
                <w:szCs w:val="13"/>
              </w:rPr>
            </w:pPr>
          </w:p>
        </w:tc>
        <w:tc>
          <w:tcPr>
            <w:tcW w:w="2865" w:type="dxa"/>
          </w:tcPr>
          <w:p w14:paraId="6FBD717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瑞舒伐他汀</w:t>
            </w:r>
            <w:r w:rsidRPr="00EF4EDC">
              <w:rPr>
                <w:rFonts w:ascii="Times New Roman" w:hAnsi="Times New Roman"/>
                <w:sz w:val="13"/>
                <w:szCs w:val="13"/>
              </w:rPr>
              <w:t>(Rosuvastain)</w:t>
            </w:r>
          </w:p>
        </w:tc>
        <w:tc>
          <w:tcPr>
            <w:tcW w:w="1691" w:type="dxa"/>
          </w:tcPr>
          <w:p w14:paraId="51B79FE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C7F26E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5494</w:t>
            </w:r>
          </w:p>
        </w:tc>
        <w:tc>
          <w:tcPr>
            <w:tcW w:w="1691" w:type="dxa"/>
          </w:tcPr>
          <w:p w14:paraId="05055E8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1202</w:t>
            </w:r>
          </w:p>
        </w:tc>
      </w:tr>
      <w:tr w:rsidR="00F5754C" w:rsidRPr="00CA7917" w14:paraId="2E40CB31" w14:textId="77777777">
        <w:trPr>
          <w:trHeight w:val="90"/>
          <w:jc w:val="center"/>
        </w:trPr>
        <w:tc>
          <w:tcPr>
            <w:tcW w:w="1951" w:type="dxa"/>
            <w:vMerge/>
          </w:tcPr>
          <w:p w14:paraId="540D7082" w14:textId="77777777" w:rsidR="00F5754C" w:rsidRPr="00EF4EDC" w:rsidRDefault="00F5754C">
            <w:pPr>
              <w:pStyle w:val="para0"/>
              <w:rPr>
                <w:rFonts w:ascii="Times New Roman" w:hAnsi="Times New Roman"/>
                <w:sz w:val="13"/>
                <w:szCs w:val="13"/>
              </w:rPr>
            </w:pPr>
          </w:p>
        </w:tc>
        <w:tc>
          <w:tcPr>
            <w:tcW w:w="2865" w:type="dxa"/>
          </w:tcPr>
          <w:p w14:paraId="22A2102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普伐他汀</w:t>
            </w:r>
            <w:r w:rsidRPr="00EF4EDC">
              <w:rPr>
                <w:rFonts w:ascii="Times New Roman" w:hAnsi="Times New Roman"/>
                <w:sz w:val="13"/>
                <w:szCs w:val="13"/>
              </w:rPr>
              <w:t>(Pravastatin)</w:t>
            </w:r>
          </w:p>
        </w:tc>
        <w:tc>
          <w:tcPr>
            <w:tcW w:w="1691" w:type="dxa"/>
          </w:tcPr>
          <w:p w14:paraId="3E529BB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Sankyo Pharma Inc.</w:t>
            </w:r>
          </w:p>
        </w:tc>
        <w:tc>
          <w:tcPr>
            <w:tcW w:w="1691" w:type="dxa"/>
          </w:tcPr>
          <w:p w14:paraId="022C4C0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2204</w:t>
            </w:r>
          </w:p>
        </w:tc>
        <w:tc>
          <w:tcPr>
            <w:tcW w:w="1691" w:type="dxa"/>
          </w:tcPr>
          <w:p w14:paraId="786DFAF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w:t>
            </w:r>
          </w:p>
        </w:tc>
      </w:tr>
      <w:tr w:rsidR="00F5754C" w:rsidRPr="00CA7917" w14:paraId="01503300" w14:textId="77777777">
        <w:trPr>
          <w:trHeight w:val="90"/>
          <w:jc w:val="center"/>
        </w:trPr>
        <w:tc>
          <w:tcPr>
            <w:tcW w:w="1951" w:type="dxa"/>
            <w:vMerge/>
          </w:tcPr>
          <w:p w14:paraId="06BFE6E7" w14:textId="77777777" w:rsidR="00F5754C" w:rsidRPr="00EF4EDC" w:rsidRDefault="00F5754C">
            <w:pPr>
              <w:pStyle w:val="para0"/>
              <w:rPr>
                <w:rFonts w:ascii="Times New Roman" w:hAnsi="Times New Roman"/>
                <w:sz w:val="13"/>
                <w:szCs w:val="13"/>
              </w:rPr>
            </w:pPr>
          </w:p>
        </w:tc>
        <w:tc>
          <w:tcPr>
            <w:tcW w:w="2865" w:type="dxa"/>
          </w:tcPr>
          <w:p w14:paraId="0B09E6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洛伐他汀</w:t>
            </w:r>
            <w:r w:rsidRPr="00EF4EDC">
              <w:rPr>
                <w:rFonts w:ascii="Times New Roman" w:hAnsi="Times New Roman"/>
                <w:sz w:val="13"/>
                <w:szCs w:val="13"/>
              </w:rPr>
              <w:t>(Lovastatin)</w:t>
            </w:r>
          </w:p>
        </w:tc>
        <w:tc>
          <w:tcPr>
            <w:tcW w:w="1691" w:type="dxa"/>
          </w:tcPr>
          <w:p w14:paraId="15CBCBD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4658547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3871</w:t>
            </w:r>
          </w:p>
        </w:tc>
        <w:tc>
          <w:tcPr>
            <w:tcW w:w="1691" w:type="dxa"/>
          </w:tcPr>
          <w:p w14:paraId="45AC629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243</w:t>
            </w:r>
          </w:p>
        </w:tc>
      </w:tr>
      <w:tr w:rsidR="00F5754C" w:rsidRPr="00CA7917" w14:paraId="3676FB09" w14:textId="77777777">
        <w:trPr>
          <w:trHeight w:val="90"/>
          <w:jc w:val="center"/>
        </w:trPr>
        <w:tc>
          <w:tcPr>
            <w:tcW w:w="1951" w:type="dxa"/>
            <w:vMerge/>
          </w:tcPr>
          <w:p w14:paraId="7CC1342E" w14:textId="77777777" w:rsidR="00F5754C" w:rsidRPr="00EF4EDC" w:rsidRDefault="00F5754C">
            <w:pPr>
              <w:pStyle w:val="para0"/>
              <w:rPr>
                <w:rFonts w:ascii="Times New Roman" w:hAnsi="Times New Roman"/>
                <w:sz w:val="13"/>
                <w:szCs w:val="13"/>
              </w:rPr>
            </w:pPr>
          </w:p>
        </w:tc>
        <w:tc>
          <w:tcPr>
            <w:tcW w:w="2865" w:type="dxa"/>
          </w:tcPr>
          <w:p w14:paraId="1AFBB6D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氟伐他汀</w:t>
            </w:r>
            <w:r w:rsidRPr="00EF4EDC">
              <w:rPr>
                <w:rFonts w:ascii="Times New Roman" w:hAnsi="Times New Roman"/>
                <w:sz w:val="13"/>
                <w:szCs w:val="13"/>
              </w:rPr>
              <w:t>(Fluvastatin)</w:t>
            </w:r>
          </w:p>
        </w:tc>
        <w:tc>
          <w:tcPr>
            <w:tcW w:w="1691" w:type="dxa"/>
          </w:tcPr>
          <w:p w14:paraId="45A2D56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14:paraId="12E10B0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2980</w:t>
            </w:r>
          </w:p>
        </w:tc>
        <w:tc>
          <w:tcPr>
            <w:tcW w:w="1691" w:type="dxa"/>
          </w:tcPr>
          <w:p w14:paraId="5E712A7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14:paraId="2971078C" w14:textId="77777777">
        <w:trPr>
          <w:trHeight w:val="90"/>
          <w:jc w:val="center"/>
        </w:trPr>
        <w:tc>
          <w:tcPr>
            <w:tcW w:w="1951" w:type="dxa"/>
            <w:vMerge/>
          </w:tcPr>
          <w:p w14:paraId="0D896004" w14:textId="77777777" w:rsidR="00F5754C" w:rsidRPr="00EF4EDC" w:rsidRDefault="00F5754C">
            <w:pPr>
              <w:pStyle w:val="para0"/>
              <w:rPr>
                <w:rFonts w:ascii="Times New Roman" w:hAnsi="Times New Roman"/>
                <w:sz w:val="13"/>
                <w:szCs w:val="13"/>
              </w:rPr>
            </w:pPr>
          </w:p>
        </w:tc>
        <w:tc>
          <w:tcPr>
            <w:tcW w:w="2865" w:type="dxa"/>
          </w:tcPr>
          <w:p w14:paraId="6A35217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依折麦布辛伐他汀</w:t>
            </w:r>
            <w:r w:rsidRPr="00EF4EDC">
              <w:rPr>
                <w:rFonts w:ascii="Times New Roman" w:hAnsi="Times New Roman"/>
                <w:sz w:val="13"/>
                <w:szCs w:val="13"/>
              </w:rPr>
              <w:t>(Ezetimibe simvastatin)</w:t>
            </w:r>
          </w:p>
        </w:tc>
        <w:tc>
          <w:tcPr>
            <w:tcW w:w="1691" w:type="dxa"/>
          </w:tcPr>
          <w:p w14:paraId="1351ABE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3F3D407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1557</w:t>
            </w:r>
          </w:p>
        </w:tc>
        <w:tc>
          <w:tcPr>
            <w:tcW w:w="1691" w:type="dxa"/>
          </w:tcPr>
          <w:p w14:paraId="2BDF1D3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7B87097" w14:textId="77777777">
        <w:trPr>
          <w:trHeight w:val="90"/>
          <w:jc w:val="center"/>
        </w:trPr>
        <w:tc>
          <w:tcPr>
            <w:tcW w:w="1951" w:type="dxa"/>
            <w:vMerge/>
          </w:tcPr>
          <w:p w14:paraId="703B58A7" w14:textId="77777777" w:rsidR="00F5754C" w:rsidRPr="00EF4EDC" w:rsidRDefault="00F5754C">
            <w:pPr>
              <w:pStyle w:val="para0"/>
              <w:rPr>
                <w:rFonts w:ascii="Times New Roman" w:hAnsi="Times New Roman"/>
                <w:sz w:val="13"/>
                <w:szCs w:val="13"/>
              </w:rPr>
            </w:pPr>
          </w:p>
        </w:tc>
        <w:tc>
          <w:tcPr>
            <w:tcW w:w="2865" w:type="dxa"/>
          </w:tcPr>
          <w:p w14:paraId="2FC4F3D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匹伐他汀</w:t>
            </w:r>
            <w:r w:rsidRPr="00EF4EDC">
              <w:rPr>
                <w:rFonts w:ascii="Times New Roman" w:hAnsi="Times New Roman"/>
                <w:sz w:val="13"/>
                <w:szCs w:val="13"/>
              </w:rPr>
              <w:t>(Pitavastatin)</w:t>
            </w:r>
          </w:p>
        </w:tc>
        <w:tc>
          <w:tcPr>
            <w:tcW w:w="1691" w:type="dxa"/>
          </w:tcPr>
          <w:p w14:paraId="31CBF5B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Nissan Chemical Industries</w:t>
            </w:r>
          </w:p>
        </w:tc>
        <w:tc>
          <w:tcPr>
            <w:tcW w:w="1691" w:type="dxa"/>
          </w:tcPr>
          <w:p w14:paraId="789D7F0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105</w:t>
            </w:r>
          </w:p>
        </w:tc>
        <w:tc>
          <w:tcPr>
            <w:tcW w:w="1691" w:type="dxa"/>
          </w:tcPr>
          <w:p w14:paraId="4D1F602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85E258E" w14:textId="77777777">
        <w:trPr>
          <w:trHeight w:val="90"/>
          <w:jc w:val="center"/>
        </w:trPr>
        <w:tc>
          <w:tcPr>
            <w:tcW w:w="1951" w:type="dxa"/>
            <w:vMerge/>
          </w:tcPr>
          <w:p w14:paraId="09C42215" w14:textId="77777777" w:rsidR="00F5754C" w:rsidRPr="00EF4EDC" w:rsidRDefault="00F5754C">
            <w:pPr>
              <w:pStyle w:val="para0"/>
              <w:rPr>
                <w:rFonts w:ascii="Times New Roman" w:hAnsi="Times New Roman"/>
                <w:sz w:val="13"/>
                <w:szCs w:val="13"/>
              </w:rPr>
            </w:pPr>
          </w:p>
        </w:tc>
        <w:tc>
          <w:tcPr>
            <w:tcW w:w="2865" w:type="dxa"/>
          </w:tcPr>
          <w:p w14:paraId="445C2F3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西立伐他汀</w:t>
            </w:r>
            <w:r w:rsidRPr="00EF4EDC">
              <w:rPr>
                <w:rFonts w:ascii="Times New Roman" w:hAnsi="Times New Roman"/>
                <w:sz w:val="13"/>
                <w:szCs w:val="13"/>
              </w:rPr>
              <w:t>(Cerivastatin)</w:t>
            </w:r>
          </w:p>
        </w:tc>
        <w:tc>
          <w:tcPr>
            <w:tcW w:w="1691" w:type="dxa"/>
          </w:tcPr>
          <w:p w14:paraId="1F8BEB3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55CB19C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w:t>
            </w:r>
          </w:p>
        </w:tc>
        <w:tc>
          <w:tcPr>
            <w:tcW w:w="1691" w:type="dxa"/>
          </w:tcPr>
          <w:p w14:paraId="6BA8089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E40C2E8" w14:textId="77777777">
        <w:trPr>
          <w:trHeight w:val="90"/>
          <w:jc w:val="center"/>
        </w:trPr>
        <w:tc>
          <w:tcPr>
            <w:tcW w:w="1951" w:type="dxa"/>
            <w:vMerge/>
          </w:tcPr>
          <w:p w14:paraId="3ED381F1" w14:textId="77777777" w:rsidR="00F5754C" w:rsidRPr="00EF4EDC" w:rsidRDefault="00F5754C">
            <w:pPr>
              <w:pStyle w:val="para0"/>
              <w:rPr>
                <w:rFonts w:ascii="Times New Roman" w:hAnsi="Times New Roman"/>
                <w:sz w:val="13"/>
                <w:szCs w:val="13"/>
              </w:rPr>
            </w:pPr>
          </w:p>
        </w:tc>
        <w:tc>
          <w:tcPr>
            <w:tcW w:w="2865" w:type="dxa"/>
          </w:tcPr>
          <w:p w14:paraId="532CCDB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美伐他汀</w:t>
            </w:r>
            <w:r w:rsidRPr="00EF4EDC">
              <w:rPr>
                <w:rFonts w:ascii="Times New Roman" w:hAnsi="Times New Roman"/>
                <w:sz w:val="13"/>
                <w:szCs w:val="13"/>
              </w:rPr>
              <w:t>(Mevastatin)</w:t>
            </w:r>
          </w:p>
        </w:tc>
        <w:tc>
          <w:tcPr>
            <w:tcW w:w="1691" w:type="dxa"/>
          </w:tcPr>
          <w:p w14:paraId="78DCFD82"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Daiichi-Sankyo</w:t>
            </w:r>
          </w:p>
          <w:p w14:paraId="50F6531F" w14:textId="77777777" w:rsidR="00F5754C" w:rsidRPr="00EF4EDC" w:rsidRDefault="00F5754C">
            <w:pPr>
              <w:pStyle w:val="para0"/>
              <w:jc w:val="center"/>
              <w:rPr>
                <w:rFonts w:ascii="Times New Roman" w:hAnsi="Times New Roman"/>
                <w:sz w:val="13"/>
                <w:szCs w:val="13"/>
              </w:rPr>
            </w:pPr>
          </w:p>
        </w:tc>
        <w:tc>
          <w:tcPr>
            <w:tcW w:w="1691" w:type="dxa"/>
          </w:tcPr>
          <w:p w14:paraId="14DF9F8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w:t>
            </w:r>
          </w:p>
        </w:tc>
        <w:tc>
          <w:tcPr>
            <w:tcW w:w="1691" w:type="dxa"/>
          </w:tcPr>
          <w:p w14:paraId="61F7107F"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4B3F7CC5" w14:textId="77777777">
        <w:trPr>
          <w:trHeight w:val="90"/>
          <w:jc w:val="center"/>
        </w:trPr>
        <w:tc>
          <w:tcPr>
            <w:tcW w:w="1951" w:type="dxa"/>
            <w:vMerge/>
          </w:tcPr>
          <w:p w14:paraId="75823843" w14:textId="77777777" w:rsidR="00F5754C" w:rsidRPr="00EF4EDC" w:rsidRDefault="00F5754C">
            <w:pPr>
              <w:pStyle w:val="para0"/>
              <w:rPr>
                <w:rFonts w:ascii="Times New Roman" w:hAnsi="Times New Roman"/>
                <w:sz w:val="13"/>
                <w:szCs w:val="13"/>
              </w:rPr>
            </w:pPr>
          </w:p>
        </w:tc>
        <w:tc>
          <w:tcPr>
            <w:tcW w:w="2865" w:type="dxa"/>
          </w:tcPr>
          <w:p w14:paraId="1FB5577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氨氯地平阿托伐他汀</w:t>
            </w:r>
            <w:r w:rsidRPr="00EF4EDC">
              <w:rPr>
                <w:rFonts w:ascii="Times New Roman" w:hAnsi="Times New Roman"/>
                <w:sz w:val="13"/>
                <w:szCs w:val="13"/>
              </w:rPr>
              <w:t>(Atorvastatin amlodipine)</w:t>
            </w:r>
          </w:p>
        </w:tc>
        <w:tc>
          <w:tcPr>
            <w:tcW w:w="1691" w:type="dxa"/>
          </w:tcPr>
          <w:p w14:paraId="0AE8D36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14:paraId="210233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209</w:t>
            </w:r>
          </w:p>
        </w:tc>
        <w:tc>
          <w:tcPr>
            <w:tcW w:w="1691" w:type="dxa"/>
          </w:tcPr>
          <w:p w14:paraId="6C6DCC3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6446FE6A" w14:textId="77777777">
        <w:trPr>
          <w:trHeight w:val="90"/>
          <w:jc w:val="center"/>
        </w:trPr>
        <w:tc>
          <w:tcPr>
            <w:tcW w:w="1951" w:type="dxa"/>
            <w:vMerge/>
          </w:tcPr>
          <w:p w14:paraId="5DA26CE7" w14:textId="77777777" w:rsidR="00F5754C" w:rsidRPr="00EF4EDC" w:rsidRDefault="00F5754C">
            <w:pPr>
              <w:pStyle w:val="para0"/>
              <w:rPr>
                <w:rFonts w:ascii="Times New Roman" w:hAnsi="Times New Roman"/>
                <w:sz w:val="13"/>
                <w:szCs w:val="13"/>
              </w:rPr>
            </w:pPr>
          </w:p>
        </w:tc>
        <w:tc>
          <w:tcPr>
            <w:tcW w:w="2865" w:type="dxa"/>
          </w:tcPr>
          <w:p w14:paraId="3B38C3D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烟酸辛伐他汀</w:t>
            </w:r>
            <w:r w:rsidRPr="00EF4EDC">
              <w:rPr>
                <w:rFonts w:ascii="Times New Roman" w:hAnsi="Times New Roman"/>
                <w:sz w:val="13"/>
                <w:szCs w:val="13"/>
              </w:rPr>
              <w:t>(Niacin simvastatin)</w:t>
            </w:r>
          </w:p>
        </w:tc>
        <w:tc>
          <w:tcPr>
            <w:tcW w:w="1691" w:type="dxa"/>
          </w:tcPr>
          <w:p w14:paraId="0BBEEF5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 Laboratories</w:t>
            </w:r>
          </w:p>
        </w:tc>
        <w:tc>
          <w:tcPr>
            <w:tcW w:w="1691" w:type="dxa"/>
          </w:tcPr>
          <w:p w14:paraId="36F0D8B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c>
          <w:tcPr>
            <w:tcW w:w="1691" w:type="dxa"/>
          </w:tcPr>
          <w:p w14:paraId="50B5A9FC"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7FC3FF78" w14:textId="77777777">
        <w:trPr>
          <w:trHeight w:val="90"/>
          <w:jc w:val="center"/>
        </w:trPr>
        <w:tc>
          <w:tcPr>
            <w:tcW w:w="1951" w:type="dxa"/>
            <w:vMerge/>
          </w:tcPr>
          <w:p w14:paraId="129B087E" w14:textId="77777777" w:rsidR="00F5754C" w:rsidRPr="00EF4EDC" w:rsidRDefault="00F5754C">
            <w:pPr>
              <w:pStyle w:val="para0"/>
              <w:rPr>
                <w:rFonts w:ascii="Times New Roman" w:hAnsi="Times New Roman"/>
                <w:sz w:val="13"/>
                <w:szCs w:val="13"/>
              </w:rPr>
            </w:pPr>
          </w:p>
        </w:tc>
        <w:tc>
          <w:tcPr>
            <w:tcW w:w="2865" w:type="dxa"/>
          </w:tcPr>
          <w:p w14:paraId="60A1976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烟酸洛伐他汀</w:t>
            </w:r>
            <w:r w:rsidRPr="00EF4EDC">
              <w:rPr>
                <w:rFonts w:ascii="Times New Roman" w:hAnsi="Times New Roman"/>
                <w:sz w:val="13"/>
                <w:szCs w:val="13"/>
              </w:rPr>
              <w:t>(Niacin lovastatin)</w:t>
            </w:r>
          </w:p>
        </w:tc>
        <w:tc>
          <w:tcPr>
            <w:tcW w:w="1691" w:type="dxa"/>
          </w:tcPr>
          <w:p w14:paraId="323A04CA" w14:textId="77777777"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KOS Pharmaceuticals, Inc</w:t>
            </w:r>
          </w:p>
          <w:p w14:paraId="76D67FF6" w14:textId="77777777" w:rsidR="00F5754C" w:rsidRPr="00EF4EDC" w:rsidRDefault="00F5754C">
            <w:pPr>
              <w:pStyle w:val="para0"/>
              <w:jc w:val="center"/>
              <w:rPr>
                <w:rFonts w:ascii="Times New Roman" w:hAnsi="Times New Roman"/>
                <w:sz w:val="13"/>
                <w:szCs w:val="13"/>
              </w:rPr>
            </w:pPr>
          </w:p>
        </w:tc>
        <w:tc>
          <w:tcPr>
            <w:tcW w:w="1691" w:type="dxa"/>
          </w:tcPr>
          <w:p w14:paraId="1DF8049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14:paraId="4ED5EBC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5D8C2D7D" w14:textId="77777777">
        <w:trPr>
          <w:trHeight w:val="90"/>
          <w:jc w:val="center"/>
        </w:trPr>
        <w:tc>
          <w:tcPr>
            <w:tcW w:w="1951" w:type="dxa"/>
            <w:vMerge/>
          </w:tcPr>
          <w:p w14:paraId="1D2CA34B" w14:textId="77777777" w:rsidR="00F5754C" w:rsidRPr="00EF4EDC" w:rsidRDefault="00F5754C">
            <w:pPr>
              <w:pStyle w:val="para0"/>
              <w:rPr>
                <w:rFonts w:ascii="Times New Roman" w:hAnsi="Times New Roman"/>
                <w:sz w:val="13"/>
                <w:szCs w:val="13"/>
              </w:rPr>
            </w:pPr>
          </w:p>
        </w:tc>
        <w:tc>
          <w:tcPr>
            <w:tcW w:w="2865" w:type="dxa"/>
          </w:tcPr>
          <w:p w14:paraId="5481421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西格列汀辛伐他汀复合剂</w:t>
            </w:r>
            <w:r w:rsidRPr="00EF4EDC">
              <w:rPr>
                <w:rFonts w:ascii="Times New Roman" w:hAnsi="Times New Roman"/>
                <w:sz w:val="13"/>
                <w:szCs w:val="13"/>
              </w:rPr>
              <w:t>(Simvastatin sitagliptin)</w:t>
            </w:r>
          </w:p>
        </w:tc>
        <w:tc>
          <w:tcPr>
            <w:tcW w:w="1691" w:type="dxa"/>
          </w:tcPr>
          <w:p w14:paraId="7DD1885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14:paraId="6A68EBA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14:paraId="5624D1A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14:paraId="24D33FCD" w14:textId="77777777">
        <w:trPr>
          <w:trHeight w:val="90"/>
          <w:jc w:val="center"/>
        </w:trPr>
        <w:tc>
          <w:tcPr>
            <w:tcW w:w="1951" w:type="dxa"/>
            <w:vAlign w:val="center"/>
          </w:tcPr>
          <w:p w14:paraId="65BA003B"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乳腺癌</w:t>
            </w:r>
          </w:p>
        </w:tc>
        <w:tc>
          <w:tcPr>
            <w:tcW w:w="2865" w:type="dxa"/>
          </w:tcPr>
          <w:p w14:paraId="2BA7BFE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阿那曲唑</w:t>
            </w:r>
            <w:r w:rsidRPr="00EF4EDC">
              <w:rPr>
                <w:rFonts w:ascii="Times New Roman" w:hAnsi="Times New Roman"/>
                <w:sz w:val="13"/>
                <w:szCs w:val="13"/>
              </w:rPr>
              <w:t>(Anastrozole)</w:t>
            </w:r>
          </w:p>
        </w:tc>
        <w:tc>
          <w:tcPr>
            <w:tcW w:w="1691" w:type="dxa"/>
          </w:tcPr>
          <w:p w14:paraId="5D7922E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B3C138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37463</w:t>
            </w:r>
          </w:p>
        </w:tc>
        <w:tc>
          <w:tcPr>
            <w:tcW w:w="1691" w:type="dxa"/>
          </w:tcPr>
          <w:p w14:paraId="1AC5798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1074</w:t>
            </w:r>
          </w:p>
        </w:tc>
      </w:tr>
      <w:tr w:rsidR="00F5754C" w:rsidRPr="00CA7917" w14:paraId="195D3EBF" w14:textId="77777777">
        <w:trPr>
          <w:trHeight w:val="90"/>
          <w:jc w:val="center"/>
        </w:trPr>
        <w:tc>
          <w:tcPr>
            <w:tcW w:w="1951" w:type="dxa"/>
            <w:vAlign w:val="center"/>
          </w:tcPr>
          <w:p w14:paraId="5743719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麻醉</w:t>
            </w:r>
          </w:p>
        </w:tc>
        <w:tc>
          <w:tcPr>
            <w:tcW w:w="2865" w:type="dxa"/>
          </w:tcPr>
          <w:p w14:paraId="5168963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得普利麻</w:t>
            </w:r>
            <w:r w:rsidRPr="00EF4EDC">
              <w:rPr>
                <w:rFonts w:ascii="Times New Roman" w:hAnsi="Times New Roman"/>
                <w:sz w:val="13"/>
                <w:szCs w:val="13"/>
              </w:rPr>
              <w:t>(Diprivan)</w:t>
            </w:r>
          </w:p>
        </w:tc>
        <w:tc>
          <w:tcPr>
            <w:tcW w:w="1691" w:type="dxa"/>
          </w:tcPr>
          <w:p w14:paraId="34570A2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A2D5C0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1097</w:t>
            </w:r>
          </w:p>
        </w:tc>
        <w:tc>
          <w:tcPr>
            <w:tcW w:w="1691" w:type="dxa"/>
          </w:tcPr>
          <w:p w14:paraId="0930349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159</w:t>
            </w:r>
          </w:p>
        </w:tc>
      </w:tr>
      <w:tr w:rsidR="00F5754C" w:rsidRPr="00CA7917" w14:paraId="34F4560D" w14:textId="77777777">
        <w:trPr>
          <w:trHeight w:val="90"/>
          <w:jc w:val="center"/>
        </w:trPr>
        <w:tc>
          <w:tcPr>
            <w:tcW w:w="1951" w:type="dxa"/>
            <w:vAlign w:val="center"/>
          </w:tcPr>
          <w:p w14:paraId="293CF55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胃酸过多</w:t>
            </w:r>
          </w:p>
        </w:tc>
        <w:tc>
          <w:tcPr>
            <w:tcW w:w="2865" w:type="dxa"/>
          </w:tcPr>
          <w:p w14:paraId="229CB6D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洛赛克</w:t>
            </w:r>
            <w:r w:rsidRPr="00EF4EDC">
              <w:rPr>
                <w:rFonts w:ascii="Times New Roman" w:hAnsi="Times New Roman"/>
                <w:sz w:val="13"/>
                <w:szCs w:val="13"/>
              </w:rPr>
              <w:t>(Omeprazole)</w:t>
            </w:r>
          </w:p>
        </w:tc>
        <w:tc>
          <w:tcPr>
            <w:tcW w:w="1691" w:type="dxa"/>
          </w:tcPr>
          <w:p w14:paraId="711E29D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2D382CF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71525</w:t>
            </w:r>
          </w:p>
        </w:tc>
        <w:tc>
          <w:tcPr>
            <w:tcW w:w="1691" w:type="dxa"/>
          </w:tcPr>
          <w:p w14:paraId="5F21F65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1248</w:t>
            </w:r>
          </w:p>
        </w:tc>
      </w:tr>
      <w:tr w:rsidR="00F5754C" w:rsidRPr="00CA7917" w14:paraId="5C5E76DA" w14:textId="77777777">
        <w:trPr>
          <w:trHeight w:val="90"/>
          <w:jc w:val="center"/>
        </w:trPr>
        <w:tc>
          <w:tcPr>
            <w:tcW w:w="1951" w:type="dxa"/>
            <w:vAlign w:val="center"/>
          </w:tcPr>
          <w:p w14:paraId="1C960086"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肺癌</w:t>
            </w:r>
          </w:p>
        </w:tc>
        <w:tc>
          <w:tcPr>
            <w:tcW w:w="2865" w:type="dxa"/>
          </w:tcPr>
          <w:p w14:paraId="419ED95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易瑞沙</w:t>
            </w:r>
            <w:r w:rsidRPr="00EF4EDC">
              <w:rPr>
                <w:rFonts w:ascii="Times New Roman" w:hAnsi="Times New Roman"/>
                <w:sz w:val="13"/>
                <w:szCs w:val="13"/>
              </w:rPr>
              <w:t>(Iressa)</w:t>
            </w:r>
          </w:p>
        </w:tc>
        <w:tc>
          <w:tcPr>
            <w:tcW w:w="1691" w:type="dxa"/>
          </w:tcPr>
          <w:p w14:paraId="0603BA9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5819F53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14115</w:t>
            </w:r>
          </w:p>
        </w:tc>
        <w:tc>
          <w:tcPr>
            <w:tcW w:w="1691" w:type="dxa"/>
          </w:tcPr>
          <w:p w14:paraId="76E222D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10028</w:t>
            </w:r>
          </w:p>
        </w:tc>
      </w:tr>
      <w:tr w:rsidR="00F5754C" w:rsidRPr="00CA7917" w14:paraId="7F6FF9A5" w14:textId="77777777">
        <w:trPr>
          <w:trHeight w:val="90"/>
          <w:jc w:val="center"/>
        </w:trPr>
        <w:tc>
          <w:tcPr>
            <w:tcW w:w="1951" w:type="dxa"/>
            <w:vAlign w:val="center"/>
          </w:tcPr>
          <w:p w14:paraId="2F027B9D"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胃病</w:t>
            </w:r>
          </w:p>
        </w:tc>
        <w:tc>
          <w:tcPr>
            <w:tcW w:w="2865" w:type="dxa"/>
          </w:tcPr>
          <w:p w14:paraId="0D4CF787"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耐信</w:t>
            </w:r>
            <w:r w:rsidRPr="00EF4EDC">
              <w:rPr>
                <w:rFonts w:ascii="Times New Roman" w:hAnsi="Times New Roman"/>
                <w:sz w:val="13"/>
                <w:szCs w:val="13"/>
              </w:rPr>
              <w:t>(Nexium)</w:t>
            </w:r>
          </w:p>
        </w:tc>
        <w:tc>
          <w:tcPr>
            <w:tcW w:w="1691" w:type="dxa"/>
          </w:tcPr>
          <w:p w14:paraId="5CC0A01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64C9F548"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69491</w:t>
            </w:r>
          </w:p>
        </w:tc>
        <w:tc>
          <w:tcPr>
            <w:tcW w:w="1691" w:type="dxa"/>
          </w:tcPr>
          <w:p w14:paraId="32D3B914"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29754</w:t>
            </w:r>
          </w:p>
        </w:tc>
      </w:tr>
      <w:tr w:rsidR="00F5754C" w:rsidRPr="00CA7917" w14:paraId="46C1463C" w14:textId="77777777">
        <w:trPr>
          <w:trHeight w:val="90"/>
          <w:jc w:val="center"/>
        </w:trPr>
        <w:tc>
          <w:tcPr>
            <w:tcW w:w="1951" w:type="dxa"/>
            <w:vAlign w:val="center"/>
          </w:tcPr>
          <w:p w14:paraId="05C936C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鼻炎</w:t>
            </w:r>
          </w:p>
        </w:tc>
        <w:tc>
          <w:tcPr>
            <w:tcW w:w="2865" w:type="dxa"/>
          </w:tcPr>
          <w:p w14:paraId="1347A300"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雷诺考特</w:t>
            </w:r>
            <w:r w:rsidRPr="00EF4EDC">
              <w:rPr>
                <w:rFonts w:ascii="Times New Roman" w:hAnsi="Times New Roman"/>
                <w:sz w:val="13"/>
                <w:szCs w:val="13"/>
              </w:rPr>
              <w:t>(Rhinocort)</w:t>
            </w:r>
          </w:p>
        </w:tc>
        <w:tc>
          <w:tcPr>
            <w:tcW w:w="1691" w:type="dxa"/>
          </w:tcPr>
          <w:p w14:paraId="3E44F2A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761D6DE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14852</w:t>
            </w:r>
          </w:p>
        </w:tc>
        <w:tc>
          <w:tcPr>
            <w:tcW w:w="1691" w:type="dxa"/>
          </w:tcPr>
          <w:p w14:paraId="620DCEBE"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1419</w:t>
            </w:r>
          </w:p>
        </w:tc>
      </w:tr>
      <w:tr w:rsidR="00F5754C" w:rsidRPr="00CA7917" w14:paraId="57C72294" w14:textId="77777777">
        <w:trPr>
          <w:trHeight w:val="90"/>
          <w:jc w:val="center"/>
        </w:trPr>
        <w:tc>
          <w:tcPr>
            <w:tcW w:w="1951" w:type="dxa"/>
            <w:vAlign w:val="center"/>
          </w:tcPr>
          <w:p w14:paraId="7FB04542"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精神分裂</w:t>
            </w:r>
          </w:p>
        </w:tc>
        <w:tc>
          <w:tcPr>
            <w:tcW w:w="2865" w:type="dxa"/>
          </w:tcPr>
          <w:p w14:paraId="285DF08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思瑞康</w:t>
            </w:r>
            <w:r w:rsidRPr="00EF4EDC">
              <w:rPr>
                <w:rFonts w:ascii="Times New Roman" w:hAnsi="Times New Roman"/>
                <w:sz w:val="13"/>
                <w:szCs w:val="13"/>
              </w:rPr>
              <w:t>(Seroquel)</w:t>
            </w:r>
          </w:p>
        </w:tc>
        <w:tc>
          <w:tcPr>
            <w:tcW w:w="1691" w:type="dxa"/>
          </w:tcPr>
          <w:p w14:paraId="36E17F7A"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03E43EA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12310</w:t>
            </w:r>
          </w:p>
        </w:tc>
        <w:tc>
          <w:tcPr>
            <w:tcW w:w="1691" w:type="dxa"/>
          </w:tcPr>
          <w:p w14:paraId="6643F2D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4064</w:t>
            </w:r>
          </w:p>
        </w:tc>
      </w:tr>
      <w:tr w:rsidR="00F5754C" w:rsidRPr="00CA7917" w14:paraId="23EA2CB1" w14:textId="77777777">
        <w:trPr>
          <w:trHeight w:val="90"/>
          <w:jc w:val="center"/>
        </w:trPr>
        <w:tc>
          <w:tcPr>
            <w:tcW w:w="1951" w:type="dxa"/>
            <w:vAlign w:val="center"/>
          </w:tcPr>
          <w:p w14:paraId="0D865BC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lastRenderedPageBreak/>
              <w:t>急性冠脉综合征</w:t>
            </w:r>
          </w:p>
        </w:tc>
        <w:tc>
          <w:tcPr>
            <w:tcW w:w="2865" w:type="dxa"/>
          </w:tcPr>
          <w:p w14:paraId="767B1311"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hint="eastAsia"/>
                <w:sz w:val="13"/>
                <w:szCs w:val="13"/>
              </w:rPr>
              <w:t>倍林达</w:t>
            </w:r>
            <w:r w:rsidRPr="00EF4EDC">
              <w:rPr>
                <w:rFonts w:ascii="Times New Roman" w:hAnsi="Times New Roman"/>
                <w:sz w:val="13"/>
                <w:szCs w:val="13"/>
              </w:rPr>
              <w:t>(Brilinta)</w:t>
            </w:r>
          </w:p>
        </w:tc>
        <w:tc>
          <w:tcPr>
            <w:tcW w:w="1691" w:type="dxa"/>
          </w:tcPr>
          <w:p w14:paraId="6A975B19"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14:paraId="4B8ECBE3"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430</w:t>
            </w:r>
          </w:p>
        </w:tc>
        <w:tc>
          <w:tcPr>
            <w:tcW w:w="1691" w:type="dxa"/>
          </w:tcPr>
          <w:p w14:paraId="40309C55" w14:textId="77777777"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bl>
    <w:p w14:paraId="69C14489" w14:textId="77777777" w:rsidR="00F5754C" w:rsidRPr="00EF4EDC" w:rsidRDefault="00F5754C" w:rsidP="000D3111">
      <w:pPr>
        <w:pStyle w:val="RefText"/>
        <w:ind w:left="0" w:firstLine="0"/>
        <w:rPr>
          <w:rFonts w:ascii="Times New Roman" w:hAnsi="Times New Roman" w:cs="Times New Roman"/>
        </w:rPr>
      </w:pPr>
    </w:p>
    <w:sectPr w:rsidR="00F5754C" w:rsidRPr="00EF4EDC" w:rsidSect="00861A46">
      <w:footnotePr>
        <w:numRestart w:val="eachPage"/>
      </w:footnotePr>
      <w:pgSz w:w="12240" w:h="15826"/>
      <w:pgMar w:top="1267" w:right="1382" w:bottom="1267" w:left="1094" w:header="706" w:footer="83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Meizhuo Zhang" w:date="2016-05-30T22:36:00Z" w:initials="MZ">
    <w:p w14:paraId="2BF211BC" w14:textId="77777777" w:rsidR="0011114F" w:rsidRDefault="0011114F">
      <w:pPr>
        <w:pStyle w:val="a7"/>
        <w:rPr>
          <w:lang w:eastAsia="zh-CN"/>
        </w:rPr>
      </w:pPr>
      <w:r>
        <w:rPr>
          <w:rStyle w:val="af7"/>
        </w:rPr>
        <w:annotationRef/>
      </w:r>
      <w:r>
        <w:rPr>
          <w:lang w:eastAsia="zh-CN"/>
        </w:rPr>
        <w:t>I</w:t>
      </w:r>
      <w:r>
        <w:rPr>
          <w:rFonts w:hint="eastAsia"/>
          <w:lang w:eastAsia="zh-CN"/>
        </w:rPr>
        <w:t>s this the official format for referencing URLs?</w:t>
      </w:r>
    </w:p>
  </w:comment>
  <w:comment w:id="29" w:author="Meizhuo Zhang" w:date="2016-05-30T22:36:00Z" w:initials="MZ">
    <w:p w14:paraId="009F147F" w14:textId="77777777" w:rsidR="0011114F" w:rsidRDefault="0011114F">
      <w:pPr>
        <w:pStyle w:val="a7"/>
      </w:pPr>
      <w:r>
        <w:rPr>
          <w:rStyle w:val="af7"/>
        </w:rPr>
        <w:annotationRef/>
      </w:r>
      <w:r>
        <w:t>The MRR is published by (</w:t>
      </w:r>
      <w:r>
        <w:rPr>
          <w:rFonts w:ascii="Arial" w:hAnsi="Arial" w:cs="Arial"/>
          <w:color w:val="252525"/>
          <w:sz w:val="13"/>
          <w:szCs w:val="13"/>
        </w:rPr>
        <w:t>E.M. Voorhees (1999). "Proceedings of the 8th Text Retrieval Conference".</w:t>
      </w:r>
      <w:r>
        <w:rPr>
          <w:rStyle w:val="apple-converted-space"/>
          <w:rFonts w:ascii="Arial" w:hAnsi="Arial" w:cs="Arial"/>
          <w:color w:val="252525"/>
          <w:sz w:val="13"/>
          <w:szCs w:val="13"/>
        </w:rPr>
        <w:t> </w:t>
      </w:r>
      <w:r>
        <w:rPr>
          <w:rFonts w:ascii="Arial" w:hAnsi="Arial" w:cs="Arial"/>
          <w:i/>
          <w:iCs/>
          <w:color w:val="252525"/>
          <w:sz w:val="13"/>
          <w:szCs w:val="13"/>
        </w:rPr>
        <w:t>TREC-8 Question Answering Track Report</w:t>
      </w:r>
      <w:r>
        <w:rPr>
          <w:rFonts w:ascii="Arial" w:hAnsi="Arial" w:cs="Arial"/>
          <w:color w:val="252525"/>
          <w:sz w:val="13"/>
          <w:szCs w:val="13"/>
        </w:rPr>
        <w:t>. pp. 77–82.</w:t>
      </w:r>
      <w:r>
        <w:t>) not Wikipedia. Please don’t use Wikipedia as the reference. Please add the appropriate reference above to the reference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F211BC" w15:done="0"/>
  <w15:commentEx w15:paraId="009F14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B0D10" w14:textId="77777777" w:rsidR="006F27EF" w:rsidRDefault="006F27EF">
      <w:pPr>
        <w:spacing w:after="0" w:line="240" w:lineRule="auto"/>
      </w:pPr>
      <w:r>
        <w:separator/>
      </w:r>
    </w:p>
  </w:endnote>
  <w:endnote w:type="continuationSeparator" w:id="0">
    <w:p w14:paraId="402350FE" w14:textId="77777777" w:rsidR="006F27EF" w:rsidRDefault="006F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500078FF" w:usb2="00000021" w:usb3="00000000" w:csb0="600001BF" w:csb1="DFF7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33E00" w14:textId="77777777" w:rsidR="006F27EF" w:rsidRDefault="006F27EF">
      <w:pPr>
        <w:spacing w:after="0" w:line="240" w:lineRule="auto"/>
      </w:pPr>
      <w:r>
        <w:separator/>
      </w:r>
    </w:p>
  </w:footnote>
  <w:footnote w:type="continuationSeparator" w:id="0">
    <w:p w14:paraId="2455CF0D" w14:textId="77777777" w:rsidR="006F27EF" w:rsidRDefault="006F27EF">
      <w:pPr>
        <w:spacing w:after="0" w:line="240" w:lineRule="auto"/>
      </w:pPr>
      <w:r>
        <w:continuationSeparator/>
      </w:r>
    </w:p>
  </w:footnote>
  <w:footnote w:id="1">
    <w:p w14:paraId="359DFA76" w14:textId="77777777" w:rsidR="0011114F" w:rsidRDefault="0011114F">
      <w:pPr>
        <w:pStyle w:val="af"/>
        <w:rPr>
          <w:lang w:eastAsia="zh-CN"/>
        </w:rPr>
      </w:pPr>
      <w:r>
        <w:rPr>
          <w:rStyle w:val="afa"/>
        </w:rPr>
        <w:footnoteRef/>
      </w:r>
      <w:r>
        <w:t xml:space="preserve"> </w:t>
      </w:r>
      <w:r w:rsidRPr="00DF2E71">
        <w:rPr>
          <w:rFonts w:ascii="Times New Roman" w:hAnsi="Times New Roman"/>
        </w:rPr>
        <w:t>https://www.cuttingedgeinfo.com/2011/us-phase-iv-budgets/</w:t>
      </w:r>
    </w:p>
  </w:footnote>
  <w:footnote w:id="2">
    <w:p w14:paraId="089E57F0" w14:textId="77777777" w:rsidR="0011114F" w:rsidRDefault="0011114F" w:rsidP="00EF4EDC">
      <w:pPr>
        <w:pStyle w:val="af"/>
        <w:spacing w:before="0" w:after="0"/>
        <w:rPr>
          <w:lang w:eastAsia="zh-CN"/>
        </w:rPr>
      </w:pPr>
      <w:r>
        <w:rPr>
          <w:rStyle w:val="afa"/>
        </w:rPr>
        <w:footnoteRef/>
      </w:r>
      <w:r>
        <w:t xml:space="preserve"> </w:t>
      </w:r>
      <w:r>
        <w:rPr>
          <w:rFonts w:hint="eastAsia"/>
          <w:lang w:eastAsia="zh-CN"/>
        </w:rPr>
        <w:t>http://club.xywy.com/</w:t>
      </w:r>
    </w:p>
  </w:footnote>
  <w:footnote w:id="3">
    <w:p w14:paraId="3DA04836" w14:textId="77777777" w:rsidR="0011114F" w:rsidRDefault="0011114F" w:rsidP="00EF4EDC">
      <w:pPr>
        <w:pStyle w:val="af"/>
        <w:spacing w:before="0" w:after="0"/>
        <w:rPr>
          <w:lang w:eastAsia="zh-CN"/>
        </w:rPr>
      </w:pPr>
      <w:r>
        <w:rPr>
          <w:rStyle w:val="afa"/>
        </w:rPr>
        <w:footnoteRef/>
      </w:r>
      <w:r>
        <w:t xml:space="preserve"> http://www.haodf.com/</w:t>
      </w:r>
    </w:p>
  </w:footnote>
  <w:footnote w:id="4">
    <w:p w14:paraId="48FF1808" w14:textId="77777777" w:rsidR="0011114F" w:rsidRDefault="0011114F" w:rsidP="00EF4EDC">
      <w:pPr>
        <w:pStyle w:val="af"/>
        <w:spacing w:before="0" w:after="0"/>
        <w:rPr>
          <w:lang w:eastAsia="zh-CN"/>
        </w:rPr>
      </w:pPr>
      <w:r>
        <w:rPr>
          <w:rStyle w:val="afa"/>
        </w:rPr>
        <w:footnoteRef/>
      </w:r>
      <w:r>
        <w:t xml:space="preserve"> http://weibo.com</w:t>
      </w:r>
    </w:p>
  </w:footnote>
  <w:footnote w:id="5">
    <w:p w14:paraId="7D49D1A1" w14:textId="77777777" w:rsidR="0011114F" w:rsidRDefault="0011114F" w:rsidP="001473C3">
      <w:pPr>
        <w:pStyle w:val="af"/>
        <w:snapToGrid w:val="0"/>
      </w:pPr>
      <w:r>
        <w:rPr>
          <w:rStyle w:val="afa"/>
        </w:rPr>
        <w:footnoteRef/>
      </w:r>
      <w:r>
        <w:t xml:space="preserve"> Sogou Pinyin is a Chinese input method, and there are many lexicons available. And the interested one is the ADRs lexicon: </w:t>
      </w:r>
      <w:hyperlink r:id="rId1" w:history="1">
        <w:r>
          <w:rPr>
            <w:rStyle w:val="afb"/>
          </w:rPr>
          <w:t>http://pinyin.sogou.com/dict/detail/index/644</w:t>
        </w:r>
      </w:hyperlink>
      <w:r>
        <w:t xml:space="preserve"> .</w:t>
      </w:r>
    </w:p>
  </w:footnote>
  <w:footnote w:id="6">
    <w:p w14:paraId="13FC0ED1" w14:textId="77777777" w:rsidR="0011114F" w:rsidRDefault="0011114F" w:rsidP="003C3761">
      <w:pPr>
        <w:pStyle w:val="af"/>
        <w:snapToGrid w:val="0"/>
      </w:pPr>
      <w:r>
        <w:rPr>
          <w:rStyle w:val="afa"/>
        </w:rPr>
        <w:footnoteRef/>
      </w:r>
      <w:r>
        <w:t xml:space="preserve"> https://translate.google.com/</w:t>
      </w:r>
    </w:p>
  </w:footnote>
  <w:footnote w:id="7">
    <w:p w14:paraId="47D12F2F" w14:textId="77777777" w:rsidR="0011114F" w:rsidRDefault="0011114F" w:rsidP="00DD375E">
      <w:pPr>
        <w:pStyle w:val="af"/>
        <w:spacing w:before="0" w:after="0"/>
        <w:rPr>
          <w:lang w:eastAsia="zh-CN"/>
        </w:rPr>
      </w:pPr>
      <w:r>
        <w:rPr>
          <w:rStyle w:val="afa"/>
        </w:rPr>
        <w:footnoteRef/>
      </w:r>
      <w:r>
        <w:t xml:space="preserve"> </w:t>
      </w:r>
      <w:r w:rsidRPr="00DD375E">
        <w:t>http://www.businessofapps.com/sina-weibo-revenue-and-statistics/</w:t>
      </w:r>
    </w:p>
  </w:footnote>
  <w:footnote w:id="8">
    <w:p w14:paraId="3F0BEDF3" w14:textId="77777777" w:rsidR="0011114F" w:rsidRDefault="0011114F" w:rsidP="00AC7A4F">
      <w:pPr>
        <w:pStyle w:val="af"/>
        <w:spacing w:before="0" w:after="0"/>
        <w:rPr>
          <w:lang w:eastAsia="zh-CN"/>
        </w:rPr>
      </w:pPr>
      <w:r>
        <w:rPr>
          <w:rStyle w:val="afa"/>
        </w:rPr>
        <w:footnoteRef/>
      </w:r>
      <w:r>
        <w:t xml:space="preserve"> </w:t>
      </w:r>
      <w:r w:rsidRPr="00AC7A4F">
        <w:t>http://www.bloomberg.com/news/articles/2012-02-28/sina-s-weibo-outlook-buoys-internet-stock-gains-in-n-y-china-overnight</w:t>
      </w:r>
    </w:p>
  </w:footnote>
  <w:footnote w:id="9">
    <w:p w14:paraId="47B44EE1" w14:textId="77777777" w:rsidR="0011114F" w:rsidRDefault="0011114F">
      <w:pPr>
        <w:pStyle w:val="af"/>
        <w:rPr>
          <w:lang w:eastAsia="zh-CN"/>
        </w:rPr>
      </w:pPr>
      <w:r>
        <w:rPr>
          <w:rStyle w:val="afa"/>
        </w:rPr>
        <w:footnoteRef/>
      </w:r>
      <w:r>
        <w:t xml:space="preserve"> https://en.wikipedia.org/wiki/Mean_reciprocal_rank</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88C1D" w14:textId="4B7CF896" w:rsidR="0011114F" w:rsidRDefault="0011114F">
    <w:pPr>
      <w:pStyle w:val="af1"/>
      <w:spacing w:after="0"/>
      <w:rPr>
        <w:rFonts w:hint="eastAsia"/>
      </w:rPr>
    </w:pPr>
    <w:r>
      <w:rPr>
        <w:rFonts w:hint="eastAsia"/>
        <w:noProof/>
        <w:lang w:eastAsia="zh-CN"/>
      </w:rPr>
      <mc:AlternateContent>
        <mc:Choice Requires="wps">
          <w:drawing>
            <wp:anchor distT="0" distB="0" distL="114300" distR="114300" simplePos="0" relativeHeight="251657728" behindDoc="0" locked="1" layoutInCell="1" allowOverlap="0" wp14:anchorId="52983E61" wp14:editId="4F7EB89B">
              <wp:simplePos x="0" y="0"/>
              <wp:positionH relativeFrom="column">
                <wp:posOffset>0</wp:posOffset>
              </wp:positionH>
              <wp:positionV relativeFrom="page">
                <wp:posOffset>655320</wp:posOffset>
              </wp:positionV>
              <wp:extent cx="6400800" cy="635"/>
              <wp:effectExtent l="0" t="0" r="0" b="184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70022C35"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mc:Fallback>
      </mc:AlternateContent>
    </w:r>
    <w:r>
      <w:rPr>
        <w:lang w:eastAsia="zh-CN"/>
      </w:rPr>
      <w:t>Liu</w:t>
    </w:r>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88CA" w14:textId="77777777" w:rsidR="0011114F" w:rsidRDefault="0011114F">
    <w:pPr>
      <w:pStyle w:val="af1"/>
      <w:rPr>
        <w:rFonts w:hint="eastAsia"/>
      </w:rPr>
    </w:pPr>
    <w:r>
      <w:t>Social media ADRs mining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52ED"/>
    <w:multiLevelType w:val="multilevel"/>
    <w:tmpl w:val="347952ED"/>
    <w:lvl w:ilvl="0">
      <w:start w:val="1"/>
      <w:numFmt w:val="decimal"/>
      <w:pStyle w:val="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28A3EA1"/>
    <w:multiLevelType w:val="hybridMultilevel"/>
    <w:tmpl w:val="6E0E8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2CC510"/>
    <w:multiLevelType w:val="multilevel"/>
    <w:tmpl w:val="562CC510"/>
    <w:lvl w:ilvl="0">
      <w:start w:val="1"/>
      <w:numFmt w:val="decimal"/>
      <w:pStyle w:val="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62E28C3"/>
    <w:multiLevelType w:val="singleLevel"/>
    <w:tmpl w:val="562E28C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2EEFED"/>
    <w:multiLevelType w:val="singleLevel"/>
    <w:tmpl w:val="562EEFED"/>
    <w:lvl w:ilvl="0">
      <w:start w:val="1"/>
      <w:numFmt w:val="decimal"/>
      <w:lvlText w:val="%1."/>
      <w:lvlJc w:val="left"/>
      <w:pPr>
        <w:tabs>
          <w:tab w:val="left" w:pos="425"/>
        </w:tabs>
        <w:ind w:left="425" w:hanging="425"/>
      </w:pPr>
      <w:rPr>
        <w:rFonts w:hint="default"/>
      </w:rPr>
    </w:lvl>
  </w:abstractNum>
  <w:abstractNum w:abstractNumId="7" w15:restartNumberingAfterBreak="0">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EE107C"/>
    <w:multiLevelType w:val="multilevel"/>
    <w:tmpl w:val="56EE107C"/>
    <w:lvl w:ilvl="0">
      <w:start w:val="1"/>
      <w:numFmt w:val="decimal"/>
      <w:pStyle w:val="21"/>
      <w:lvlText w:val="2.%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2" w15:restartNumberingAfterBreak="0">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3" w15:restartNumberingAfterBreak="0">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0"/>
  </w:num>
  <w:num w:numId="2">
    <w:abstractNumId w:val="2"/>
  </w:num>
  <w:num w:numId="3">
    <w:abstractNumId w:val="13"/>
  </w:num>
  <w:num w:numId="4">
    <w:abstractNumId w:val="10"/>
  </w:num>
  <w:num w:numId="5">
    <w:abstractNumId w:val="7"/>
  </w:num>
  <w:num w:numId="6">
    <w:abstractNumId w:val="11"/>
  </w:num>
  <w:num w:numId="7">
    <w:abstractNumId w:val="4"/>
  </w:num>
  <w:num w:numId="8">
    <w:abstractNumId w:val="8"/>
  </w:num>
  <w:num w:numId="9">
    <w:abstractNumId w:val="5"/>
  </w:num>
  <w:num w:numId="10">
    <w:abstractNumId w:val="3"/>
  </w:num>
  <w:num w:numId="11">
    <w:abstractNumId w:val="6"/>
  </w:num>
  <w:num w:numId="12">
    <w:abstractNumId w:val="9"/>
  </w:num>
  <w:num w:numId="13">
    <w:abstractNumId w:val="12"/>
  </w:num>
  <w:num w:numId="14">
    <w:abstractNumId w:val="1"/>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uanyang">
    <w15:presenceInfo w15:providerId="None" w15:userId="qua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720"/>
  <w:evenAndOddHeaders/>
  <w:drawingGridHorizontalSpacing w:val="10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1178"/>
    <w:rsid w:val="00003FD7"/>
    <w:rsid w:val="00004D8A"/>
    <w:rsid w:val="00007042"/>
    <w:rsid w:val="00011308"/>
    <w:rsid w:val="0001213C"/>
    <w:rsid w:val="00012D6B"/>
    <w:rsid w:val="00012FEE"/>
    <w:rsid w:val="0001426B"/>
    <w:rsid w:val="000155E7"/>
    <w:rsid w:val="00016305"/>
    <w:rsid w:val="000209FD"/>
    <w:rsid w:val="000327F2"/>
    <w:rsid w:val="0003719E"/>
    <w:rsid w:val="00040917"/>
    <w:rsid w:val="0004131F"/>
    <w:rsid w:val="0004162C"/>
    <w:rsid w:val="0004417E"/>
    <w:rsid w:val="000457F4"/>
    <w:rsid w:val="00050B51"/>
    <w:rsid w:val="00051234"/>
    <w:rsid w:val="00055BB7"/>
    <w:rsid w:val="000602BF"/>
    <w:rsid w:val="00061217"/>
    <w:rsid w:val="000634A8"/>
    <w:rsid w:val="00063765"/>
    <w:rsid w:val="00065F7F"/>
    <w:rsid w:val="000666DA"/>
    <w:rsid w:val="00071E30"/>
    <w:rsid w:val="00074226"/>
    <w:rsid w:val="00075544"/>
    <w:rsid w:val="000835CF"/>
    <w:rsid w:val="00083970"/>
    <w:rsid w:val="00091606"/>
    <w:rsid w:val="00094FA9"/>
    <w:rsid w:val="000A2FDA"/>
    <w:rsid w:val="000B38D5"/>
    <w:rsid w:val="000B3900"/>
    <w:rsid w:val="000C5EBA"/>
    <w:rsid w:val="000C66EC"/>
    <w:rsid w:val="000C69CE"/>
    <w:rsid w:val="000D029E"/>
    <w:rsid w:val="000D3111"/>
    <w:rsid w:val="000E7919"/>
    <w:rsid w:val="000F3861"/>
    <w:rsid w:val="000F46DD"/>
    <w:rsid w:val="000F6BD0"/>
    <w:rsid w:val="0010654E"/>
    <w:rsid w:val="0011114F"/>
    <w:rsid w:val="00112539"/>
    <w:rsid w:val="001141A1"/>
    <w:rsid w:val="0011711E"/>
    <w:rsid w:val="00120FBC"/>
    <w:rsid w:val="001318F1"/>
    <w:rsid w:val="00133339"/>
    <w:rsid w:val="0013499A"/>
    <w:rsid w:val="00134FCA"/>
    <w:rsid w:val="00136652"/>
    <w:rsid w:val="00142346"/>
    <w:rsid w:val="00142D2B"/>
    <w:rsid w:val="00144265"/>
    <w:rsid w:val="001473C3"/>
    <w:rsid w:val="00147A77"/>
    <w:rsid w:val="00147E0C"/>
    <w:rsid w:val="00152FF3"/>
    <w:rsid w:val="001559B8"/>
    <w:rsid w:val="0016019F"/>
    <w:rsid w:val="00163472"/>
    <w:rsid w:val="00164CC5"/>
    <w:rsid w:val="00166299"/>
    <w:rsid w:val="001674AE"/>
    <w:rsid w:val="00173B1F"/>
    <w:rsid w:val="00175E68"/>
    <w:rsid w:val="001839C4"/>
    <w:rsid w:val="00183FBB"/>
    <w:rsid w:val="00187CC6"/>
    <w:rsid w:val="0019362B"/>
    <w:rsid w:val="00195398"/>
    <w:rsid w:val="001976C9"/>
    <w:rsid w:val="001A0125"/>
    <w:rsid w:val="001A2AF5"/>
    <w:rsid w:val="001A5509"/>
    <w:rsid w:val="001B0306"/>
    <w:rsid w:val="001B577D"/>
    <w:rsid w:val="001C070E"/>
    <w:rsid w:val="001C44CA"/>
    <w:rsid w:val="001C5D44"/>
    <w:rsid w:val="001C6AEE"/>
    <w:rsid w:val="001D10EF"/>
    <w:rsid w:val="001D114E"/>
    <w:rsid w:val="001D1FA7"/>
    <w:rsid w:val="001D4204"/>
    <w:rsid w:val="001D48E8"/>
    <w:rsid w:val="001D55A0"/>
    <w:rsid w:val="001E206E"/>
    <w:rsid w:val="001E2553"/>
    <w:rsid w:val="001E64AF"/>
    <w:rsid w:val="001F1300"/>
    <w:rsid w:val="001F1680"/>
    <w:rsid w:val="001F498A"/>
    <w:rsid w:val="001F55CF"/>
    <w:rsid w:val="0020007E"/>
    <w:rsid w:val="002000FF"/>
    <w:rsid w:val="0020262C"/>
    <w:rsid w:val="00202BED"/>
    <w:rsid w:val="00206059"/>
    <w:rsid w:val="00206300"/>
    <w:rsid w:val="002124A3"/>
    <w:rsid w:val="00221E6E"/>
    <w:rsid w:val="00225F3D"/>
    <w:rsid w:val="00227547"/>
    <w:rsid w:val="0023054E"/>
    <w:rsid w:val="0023055E"/>
    <w:rsid w:val="00232094"/>
    <w:rsid w:val="00237457"/>
    <w:rsid w:val="00243481"/>
    <w:rsid w:val="00244679"/>
    <w:rsid w:val="00244C9F"/>
    <w:rsid w:val="00252932"/>
    <w:rsid w:val="00253081"/>
    <w:rsid w:val="00264051"/>
    <w:rsid w:val="00267453"/>
    <w:rsid w:val="0026797C"/>
    <w:rsid w:val="00273116"/>
    <w:rsid w:val="00274D6E"/>
    <w:rsid w:val="0027547D"/>
    <w:rsid w:val="00276078"/>
    <w:rsid w:val="002830C5"/>
    <w:rsid w:val="0028467B"/>
    <w:rsid w:val="00285CC7"/>
    <w:rsid w:val="002872CE"/>
    <w:rsid w:val="00287603"/>
    <w:rsid w:val="00287B6F"/>
    <w:rsid w:val="0029193E"/>
    <w:rsid w:val="00292142"/>
    <w:rsid w:val="00293773"/>
    <w:rsid w:val="00294142"/>
    <w:rsid w:val="002977DF"/>
    <w:rsid w:val="00297DB8"/>
    <w:rsid w:val="002A09F0"/>
    <w:rsid w:val="002A0B3B"/>
    <w:rsid w:val="002A2089"/>
    <w:rsid w:val="002A264D"/>
    <w:rsid w:val="002A6FBB"/>
    <w:rsid w:val="002A7209"/>
    <w:rsid w:val="002B0ED5"/>
    <w:rsid w:val="002B1504"/>
    <w:rsid w:val="002B75A3"/>
    <w:rsid w:val="002B75B0"/>
    <w:rsid w:val="002B773D"/>
    <w:rsid w:val="002C2DB9"/>
    <w:rsid w:val="002C4523"/>
    <w:rsid w:val="002C690E"/>
    <w:rsid w:val="002C783E"/>
    <w:rsid w:val="002D082D"/>
    <w:rsid w:val="002D3B6B"/>
    <w:rsid w:val="002D56EA"/>
    <w:rsid w:val="002D5837"/>
    <w:rsid w:val="002D5CFA"/>
    <w:rsid w:val="002D64DE"/>
    <w:rsid w:val="002D7AA3"/>
    <w:rsid w:val="002E273B"/>
    <w:rsid w:val="002E2A1F"/>
    <w:rsid w:val="002E45AA"/>
    <w:rsid w:val="002E5630"/>
    <w:rsid w:val="002F1469"/>
    <w:rsid w:val="002F454B"/>
    <w:rsid w:val="002F4CA8"/>
    <w:rsid w:val="00306C41"/>
    <w:rsid w:val="003120E0"/>
    <w:rsid w:val="00313EC9"/>
    <w:rsid w:val="00314715"/>
    <w:rsid w:val="0031554F"/>
    <w:rsid w:val="00316D6E"/>
    <w:rsid w:val="0032230C"/>
    <w:rsid w:val="00322341"/>
    <w:rsid w:val="003242C7"/>
    <w:rsid w:val="00326661"/>
    <w:rsid w:val="00327DC4"/>
    <w:rsid w:val="003310FA"/>
    <w:rsid w:val="00335A9A"/>
    <w:rsid w:val="00335CF3"/>
    <w:rsid w:val="00337E34"/>
    <w:rsid w:val="00341B9C"/>
    <w:rsid w:val="0034204F"/>
    <w:rsid w:val="00342F2B"/>
    <w:rsid w:val="003436AF"/>
    <w:rsid w:val="00344A07"/>
    <w:rsid w:val="00351792"/>
    <w:rsid w:val="00352804"/>
    <w:rsid w:val="00354D83"/>
    <w:rsid w:val="003578F3"/>
    <w:rsid w:val="00363CEB"/>
    <w:rsid w:val="00364914"/>
    <w:rsid w:val="00366351"/>
    <w:rsid w:val="0037038E"/>
    <w:rsid w:val="00376640"/>
    <w:rsid w:val="0038262A"/>
    <w:rsid w:val="00383958"/>
    <w:rsid w:val="003847FD"/>
    <w:rsid w:val="00385870"/>
    <w:rsid w:val="00386DA0"/>
    <w:rsid w:val="003871CF"/>
    <w:rsid w:val="00394D6B"/>
    <w:rsid w:val="003A4127"/>
    <w:rsid w:val="003A4458"/>
    <w:rsid w:val="003A4F84"/>
    <w:rsid w:val="003A547C"/>
    <w:rsid w:val="003B3D09"/>
    <w:rsid w:val="003B49AA"/>
    <w:rsid w:val="003B6249"/>
    <w:rsid w:val="003B6CC9"/>
    <w:rsid w:val="003C0936"/>
    <w:rsid w:val="003C3761"/>
    <w:rsid w:val="003C6E07"/>
    <w:rsid w:val="003D329D"/>
    <w:rsid w:val="003D48CA"/>
    <w:rsid w:val="003D5CCE"/>
    <w:rsid w:val="003D5F8B"/>
    <w:rsid w:val="003D7C5B"/>
    <w:rsid w:val="003E3B32"/>
    <w:rsid w:val="003E56F6"/>
    <w:rsid w:val="003E6542"/>
    <w:rsid w:val="003F0D6A"/>
    <w:rsid w:val="003F0E1C"/>
    <w:rsid w:val="003F55BF"/>
    <w:rsid w:val="003F64DC"/>
    <w:rsid w:val="003F7D9B"/>
    <w:rsid w:val="00400C63"/>
    <w:rsid w:val="0040255A"/>
    <w:rsid w:val="00403998"/>
    <w:rsid w:val="00405022"/>
    <w:rsid w:val="004079F5"/>
    <w:rsid w:val="00411A61"/>
    <w:rsid w:val="00413EF5"/>
    <w:rsid w:val="00414A72"/>
    <w:rsid w:val="004165D4"/>
    <w:rsid w:val="00417E33"/>
    <w:rsid w:val="004204EF"/>
    <w:rsid w:val="00421AB7"/>
    <w:rsid w:val="00423017"/>
    <w:rsid w:val="004279E2"/>
    <w:rsid w:val="004320D3"/>
    <w:rsid w:val="00435193"/>
    <w:rsid w:val="004363FA"/>
    <w:rsid w:val="004411D5"/>
    <w:rsid w:val="00452614"/>
    <w:rsid w:val="00454567"/>
    <w:rsid w:val="00473EDA"/>
    <w:rsid w:val="00475F3C"/>
    <w:rsid w:val="004768E7"/>
    <w:rsid w:val="00476C3A"/>
    <w:rsid w:val="00476DA8"/>
    <w:rsid w:val="004776FF"/>
    <w:rsid w:val="0048319C"/>
    <w:rsid w:val="00486E58"/>
    <w:rsid w:val="004925E4"/>
    <w:rsid w:val="004B0DCE"/>
    <w:rsid w:val="004B43B9"/>
    <w:rsid w:val="004B6124"/>
    <w:rsid w:val="004B658F"/>
    <w:rsid w:val="004C0BBE"/>
    <w:rsid w:val="004C1ADA"/>
    <w:rsid w:val="004C41F9"/>
    <w:rsid w:val="004C7A72"/>
    <w:rsid w:val="004D0AE4"/>
    <w:rsid w:val="004D3EAE"/>
    <w:rsid w:val="004D7F41"/>
    <w:rsid w:val="004E0596"/>
    <w:rsid w:val="004E1218"/>
    <w:rsid w:val="004E13A5"/>
    <w:rsid w:val="004E44AC"/>
    <w:rsid w:val="004E6ACC"/>
    <w:rsid w:val="004F0ADD"/>
    <w:rsid w:val="004F2185"/>
    <w:rsid w:val="004F3862"/>
    <w:rsid w:val="004F5015"/>
    <w:rsid w:val="004F5996"/>
    <w:rsid w:val="004F6D67"/>
    <w:rsid w:val="005066FC"/>
    <w:rsid w:val="00506F12"/>
    <w:rsid w:val="00507A67"/>
    <w:rsid w:val="00507C1B"/>
    <w:rsid w:val="00512846"/>
    <w:rsid w:val="00513EE5"/>
    <w:rsid w:val="00513FFC"/>
    <w:rsid w:val="005140B2"/>
    <w:rsid w:val="00516D5F"/>
    <w:rsid w:val="005220A8"/>
    <w:rsid w:val="00523C80"/>
    <w:rsid w:val="00524592"/>
    <w:rsid w:val="00526AE2"/>
    <w:rsid w:val="00527C0D"/>
    <w:rsid w:val="005338A2"/>
    <w:rsid w:val="00535B4C"/>
    <w:rsid w:val="00536595"/>
    <w:rsid w:val="00541602"/>
    <w:rsid w:val="00543B15"/>
    <w:rsid w:val="00544ED1"/>
    <w:rsid w:val="005513D7"/>
    <w:rsid w:val="005547C6"/>
    <w:rsid w:val="0055506E"/>
    <w:rsid w:val="0055621C"/>
    <w:rsid w:val="00560007"/>
    <w:rsid w:val="00561A4A"/>
    <w:rsid w:val="0056217F"/>
    <w:rsid w:val="00565FAB"/>
    <w:rsid w:val="00567495"/>
    <w:rsid w:val="005741C2"/>
    <w:rsid w:val="005806E7"/>
    <w:rsid w:val="00580F1D"/>
    <w:rsid w:val="00583351"/>
    <w:rsid w:val="00584A70"/>
    <w:rsid w:val="0058591C"/>
    <w:rsid w:val="00587C19"/>
    <w:rsid w:val="00591C0A"/>
    <w:rsid w:val="0059542B"/>
    <w:rsid w:val="00597EE0"/>
    <w:rsid w:val="005A1E96"/>
    <w:rsid w:val="005A33BD"/>
    <w:rsid w:val="005A5FA2"/>
    <w:rsid w:val="005A635F"/>
    <w:rsid w:val="005B14DD"/>
    <w:rsid w:val="005B19FB"/>
    <w:rsid w:val="005B443D"/>
    <w:rsid w:val="005B7ADB"/>
    <w:rsid w:val="005C10B2"/>
    <w:rsid w:val="005C3107"/>
    <w:rsid w:val="005C426E"/>
    <w:rsid w:val="005C799D"/>
    <w:rsid w:val="005E2402"/>
    <w:rsid w:val="005E41BA"/>
    <w:rsid w:val="005E4E6E"/>
    <w:rsid w:val="005E5A37"/>
    <w:rsid w:val="005F19D8"/>
    <w:rsid w:val="005F50A7"/>
    <w:rsid w:val="005F53C9"/>
    <w:rsid w:val="005F7086"/>
    <w:rsid w:val="006043F3"/>
    <w:rsid w:val="006103A9"/>
    <w:rsid w:val="006118F8"/>
    <w:rsid w:val="00612131"/>
    <w:rsid w:val="006162F6"/>
    <w:rsid w:val="00617FDB"/>
    <w:rsid w:val="00621745"/>
    <w:rsid w:val="006323EC"/>
    <w:rsid w:val="0063459C"/>
    <w:rsid w:val="0064016B"/>
    <w:rsid w:val="00642630"/>
    <w:rsid w:val="00643190"/>
    <w:rsid w:val="00644585"/>
    <w:rsid w:val="006458BF"/>
    <w:rsid w:val="00650351"/>
    <w:rsid w:val="00652C4D"/>
    <w:rsid w:val="00654E30"/>
    <w:rsid w:val="0065734B"/>
    <w:rsid w:val="006618CA"/>
    <w:rsid w:val="00663ED6"/>
    <w:rsid w:val="0066588F"/>
    <w:rsid w:val="00671568"/>
    <w:rsid w:val="00674FDB"/>
    <w:rsid w:val="00677FF1"/>
    <w:rsid w:val="006843E5"/>
    <w:rsid w:val="00690457"/>
    <w:rsid w:val="00690CAF"/>
    <w:rsid w:val="006921D5"/>
    <w:rsid w:val="00696847"/>
    <w:rsid w:val="006A0FD6"/>
    <w:rsid w:val="006A235A"/>
    <w:rsid w:val="006A6D81"/>
    <w:rsid w:val="006A7C94"/>
    <w:rsid w:val="006B0253"/>
    <w:rsid w:val="006B3BC5"/>
    <w:rsid w:val="006C2C0F"/>
    <w:rsid w:val="006C5326"/>
    <w:rsid w:val="006C6CFB"/>
    <w:rsid w:val="006C7AFF"/>
    <w:rsid w:val="006D032D"/>
    <w:rsid w:val="006D4AC1"/>
    <w:rsid w:val="006D4E0B"/>
    <w:rsid w:val="006D65D4"/>
    <w:rsid w:val="006E2B5D"/>
    <w:rsid w:val="006E2EA7"/>
    <w:rsid w:val="006E3195"/>
    <w:rsid w:val="006E4E6C"/>
    <w:rsid w:val="006E6796"/>
    <w:rsid w:val="006F27EF"/>
    <w:rsid w:val="006F59EC"/>
    <w:rsid w:val="006F5A2E"/>
    <w:rsid w:val="006F7511"/>
    <w:rsid w:val="006F7BDD"/>
    <w:rsid w:val="006F7E97"/>
    <w:rsid w:val="00702471"/>
    <w:rsid w:val="0070332E"/>
    <w:rsid w:val="0070355B"/>
    <w:rsid w:val="007044EA"/>
    <w:rsid w:val="0071091E"/>
    <w:rsid w:val="00712654"/>
    <w:rsid w:val="0072023F"/>
    <w:rsid w:val="007210BF"/>
    <w:rsid w:val="0072388D"/>
    <w:rsid w:val="0072594F"/>
    <w:rsid w:val="00725FD5"/>
    <w:rsid w:val="00727F97"/>
    <w:rsid w:val="0073317D"/>
    <w:rsid w:val="007413D0"/>
    <w:rsid w:val="00742EFB"/>
    <w:rsid w:val="00745617"/>
    <w:rsid w:val="00750053"/>
    <w:rsid w:val="00751BC2"/>
    <w:rsid w:val="00751F65"/>
    <w:rsid w:val="007572C2"/>
    <w:rsid w:val="00757B9C"/>
    <w:rsid w:val="00760375"/>
    <w:rsid w:val="00760B9C"/>
    <w:rsid w:val="0077209D"/>
    <w:rsid w:val="00772949"/>
    <w:rsid w:val="00772ACC"/>
    <w:rsid w:val="0077335D"/>
    <w:rsid w:val="00776B59"/>
    <w:rsid w:val="00777A52"/>
    <w:rsid w:val="00777E80"/>
    <w:rsid w:val="00781CD4"/>
    <w:rsid w:val="0078327E"/>
    <w:rsid w:val="0078459A"/>
    <w:rsid w:val="00793C1E"/>
    <w:rsid w:val="0079402F"/>
    <w:rsid w:val="007944FC"/>
    <w:rsid w:val="007A1E1B"/>
    <w:rsid w:val="007A585D"/>
    <w:rsid w:val="007B1CF2"/>
    <w:rsid w:val="007B54A9"/>
    <w:rsid w:val="007B7E9D"/>
    <w:rsid w:val="007C159F"/>
    <w:rsid w:val="007C3B3E"/>
    <w:rsid w:val="007C7A31"/>
    <w:rsid w:val="007D0DBA"/>
    <w:rsid w:val="007D0EB1"/>
    <w:rsid w:val="007D4DD1"/>
    <w:rsid w:val="007D59A6"/>
    <w:rsid w:val="007D5C74"/>
    <w:rsid w:val="007D6EB1"/>
    <w:rsid w:val="007E231F"/>
    <w:rsid w:val="007E3878"/>
    <w:rsid w:val="007E7919"/>
    <w:rsid w:val="007F5458"/>
    <w:rsid w:val="007F5557"/>
    <w:rsid w:val="007F58BC"/>
    <w:rsid w:val="0080088D"/>
    <w:rsid w:val="00801742"/>
    <w:rsid w:val="00803305"/>
    <w:rsid w:val="00803FAF"/>
    <w:rsid w:val="00806CED"/>
    <w:rsid w:val="008200A8"/>
    <w:rsid w:val="00820BA9"/>
    <w:rsid w:val="00820FD1"/>
    <w:rsid w:val="00821812"/>
    <w:rsid w:val="00822D17"/>
    <w:rsid w:val="008237C3"/>
    <w:rsid w:val="0082540A"/>
    <w:rsid w:val="00825C98"/>
    <w:rsid w:val="00825D43"/>
    <w:rsid w:val="00830861"/>
    <w:rsid w:val="00831AEE"/>
    <w:rsid w:val="0083200A"/>
    <w:rsid w:val="0083468B"/>
    <w:rsid w:val="008408F3"/>
    <w:rsid w:val="00840B4D"/>
    <w:rsid w:val="008440A3"/>
    <w:rsid w:val="00846777"/>
    <w:rsid w:val="008479ED"/>
    <w:rsid w:val="008505CD"/>
    <w:rsid w:val="00851F23"/>
    <w:rsid w:val="0085213F"/>
    <w:rsid w:val="00853D6D"/>
    <w:rsid w:val="008566F7"/>
    <w:rsid w:val="00861A46"/>
    <w:rsid w:val="00863958"/>
    <w:rsid w:val="008653B4"/>
    <w:rsid w:val="008675F5"/>
    <w:rsid w:val="008736E0"/>
    <w:rsid w:val="00874674"/>
    <w:rsid w:val="008748C5"/>
    <w:rsid w:val="0087668A"/>
    <w:rsid w:val="0088066B"/>
    <w:rsid w:val="00887038"/>
    <w:rsid w:val="00887143"/>
    <w:rsid w:val="008901ED"/>
    <w:rsid w:val="00891523"/>
    <w:rsid w:val="008930D1"/>
    <w:rsid w:val="008937AB"/>
    <w:rsid w:val="008A01DF"/>
    <w:rsid w:val="008A04E7"/>
    <w:rsid w:val="008A06DC"/>
    <w:rsid w:val="008A13D5"/>
    <w:rsid w:val="008A1687"/>
    <w:rsid w:val="008A2848"/>
    <w:rsid w:val="008A5457"/>
    <w:rsid w:val="008A7380"/>
    <w:rsid w:val="008B1BFA"/>
    <w:rsid w:val="008C0058"/>
    <w:rsid w:val="008C1D3C"/>
    <w:rsid w:val="008C3003"/>
    <w:rsid w:val="008C378A"/>
    <w:rsid w:val="008D3A99"/>
    <w:rsid w:val="008D695D"/>
    <w:rsid w:val="008E5030"/>
    <w:rsid w:val="008E6A80"/>
    <w:rsid w:val="008F123C"/>
    <w:rsid w:val="008F2319"/>
    <w:rsid w:val="008F33BC"/>
    <w:rsid w:val="008F3CAB"/>
    <w:rsid w:val="008F5452"/>
    <w:rsid w:val="009045A0"/>
    <w:rsid w:val="00907EAD"/>
    <w:rsid w:val="0091722F"/>
    <w:rsid w:val="009221CB"/>
    <w:rsid w:val="009230CD"/>
    <w:rsid w:val="009251F1"/>
    <w:rsid w:val="00927A8E"/>
    <w:rsid w:val="00927F19"/>
    <w:rsid w:val="00931079"/>
    <w:rsid w:val="009335D9"/>
    <w:rsid w:val="00933763"/>
    <w:rsid w:val="00935C57"/>
    <w:rsid w:val="00936039"/>
    <w:rsid w:val="00936A33"/>
    <w:rsid w:val="00940E3A"/>
    <w:rsid w:val="00943558"/>
    <w:rsid w:val="00944589"/>
    <w:rsid w:val="00952599"/>
    <w:rsid w:val="0095359B"/>
    <w:rsid w:val="00960FE0"/>
    <w:rsid w:val="009636AA"/>
    <w:rsid w:val="00966624"/>
    <w:rsid w:val="00966CDB"/>
    <w:rsid w:val="00976B7D"/>
    <w:rsid w:val="00982709"/>
    <w:rsid w:val="00992415"/>
    <w:rsid w:val="00992A1C"/>
    <w:rsid w:val="00995E21"/>
    <w:rsid w:val="009A1BD6"/>
    <w:rsid w:val="009A3330"/>
    <w:rsid w:val="009B0D08"/>
    <w:rsid w:val="009B1517"/>
    <w:rsid w:val="009B3E37"/>
    <w:rsid w:val="009B50B5"/>
    <w:rsid w:val="009B6D27"/>
    <w:rsid w:val="009B6EBC"/>
    <w:rsid w:val="009B786C"/>
    <w:rsid w:val="009C01FF"/>
    <w:rsid w:val="009C2E0C"/>
    <w:rsid w:val="009C75C5"/>
    <w:rsid w:val="009D0B6E"/>
    <w:rsid w:val="009D149C"/>
    <w:rsid w:val="009D1D13"/>
    <w:rsid w:val="009D556E"/>
    <w:rsid w:val="009E12EE"/>
    <w:rsid w:val="009E2669"/>
    <w:rsid w:val="009E6E27"/>
    <w:rsid w:val="009F0EB5"/>
    <w:rsid w:val="009F3A8C"/>
    <w:rsid w:val="00A025F3"/>
    <w:rsid w:val="00A04ED1"/>
    <w:rsid w:val="00A10B1D"/>
    <w:rsid w:val="00A11AF8"/>
    <w:rsid w:val="00A11D1C"/>
    <w:rsid w:val="00A12034"/>
    <w:rsid w:val="00A226FD"/>
    <w:rsid w:val="00A2478F"/>
    <w:rsid w:val="00A2522A"/>
    <w:rsid w:val="00A367D4"/>
    <w:rsid w:val="00A44A36"/>
    <w:rsid w:val="00A45786"/>
    <w:rsid w:val="00A47411"/>
    <w:rsid w:val="00A53D2C"/>
    <w:rsid w:val="00A5432A"/>
    <w:rsid w:val="00A55115"/>
    <w:rsid w:val="00A55800"/>
    <w:rsid w:val="00A60909"/>
    <w:rsid w:val="00A62124"/>
    <w:rsid w:val="00A642FA"/>
    <w:rsid w:val="00A663DF"/>
    <w:rsid w:val="00A6662F"/>
    <w:rsid w:val="00A6779B"/>
    <w:rsid w:val="00A7074F"/>
    <w:rsid w:val="00A71828"/>
    <w:rsid w:val="00A74B54"/>
    <w:rsid w:val="00A76CB0"/>
    <w:rsid w:val="00A7712E"/>
    <w:rsid w:val="00A81127"/>
    <w:rsid w:val="00A8122A"/>
    <w:rsid w:val="00A818B3"/>
    <w:rsid w:val="00A832A6"/>
    <w:rsid w:val="00A836FB"/>
    <w:rsid w:val="00A85084"/>
    <w:rsid w:val="00A85C97"/>
    <w:rsid w:val="00A861FD"/>
    <w:rsid w:val="00A86E09"/>
    <w:rsid w:val="00A901ED"/>
    <w:rsid w:val="00A9639F"/>
    <w:rsid w:val="00A96DB3"/>
    <w:rsid w:val="00AA5648"/>
    <w:rsid w:val="00AB08E4"/>
    <w:rsid w:val="00AB19FE"/>
    <w:rsid w:val="00AB5F47"/>
    <w:rsid w:val="00AC1BB3"/>
    <w:rsid w:val="00AC2B30"/>
    <w:rsid w:val="00AC3E12"/>
    <w:rsid w:val="00AC6BFA"/>
    <w:rsid w:val="00AC7A4F"/>
    <w:rsid w:val="00AD22F8"/>
    <w:rsid w:val="00AD3D92"/>
    <w:rsid w:val="00AD48BE"/>
    <w:rsid w:val="00AE22F2"/>
    <w:rsid w:val="00AF076E"/>
    <w:rsid w:val="00AF51E5"/>
    <w:rsid w:val="00AF52FB"/>
    <w:rsid w:val="00AF7459"/>
    <w:rsid w:val="00AF7B80"/>
    <w:rsid w:val="00B04A8D"/>
    <w:rsid w:val="00B11967"/>
    <w:rsid w:val="00B2319D"/>
    <w:rsid w:val="00B239B5"/>
    <w:rsid w:val="00B32E2C"/>
    <w:rsid w:val="00B36C56"/>
    <w:rsid w:val="00B36F39"/>
    <w:rsid w:val="00B42E92"/>
    <w:rsid w:val="00B45002"/>
    <w:rsid w:val="00B45B9E"/>
    <w:rsid w:val="00B4754C"/>
    <w:rsid w:val="00B50D44"/>
    <w:rsid w:val="00B50EB1"/>
    <w:rsid w:val="00B517C5"/>
    <w:rsid w:val="00B5246B"/>
    <w:rsid w:val="00B529D9"/>
    <w:rsid w:val="00B637BC"/>
    <w:rsid w:val="00B652DF"/>
    <w:rsid w:val="00B65630"/>
    <w:rsid w:val="00B70032"/>
    <w:rsid w:val="00B7282B"/>
    <w:rsid w:val="00B73039"/>
    <w:rsid w:val="00B73266"/>
    <w:rsid w:val="00B7420E"/>
    <w:rsid w:val="00B77493"/>
    <w:rsid w:val="00B800E5"/>
    <w:rsid w:val="00B853B1"/>
    <w:rsid w:val="00B87044"/>
    <w:rsid w:val="00B90147"/>
    <w:rsid w:val="00B921E9"/>
    <w:rsid w:val="00B94B8E"/>
    <w:rsid w:val="00B970AF"/>
    <w:rsid w:val="00B972B2"/>
    <w:rsid w:val="00BA140A"/>
    <w:rsid w:val="00BA5C5A"/>
    <w:rsid w:val="00BB0F54"/>
    <w:rsid w:val="00BB4B65"/>
    <w:rsid w:val="00BC3647"/>
    <w:rsid w:val="00BC4A1D"/>
    <w:rsid w:val="00BC5DF6"/>
    <w:rsid w:val="00BD040A"/>
    <w:rsid w:val="00BD2034"/>
    <w:rsid w:val="00BD2F91"/>
    <w:rsid w:val="00BD52BE"/>
    <w:rsid w:val="00BE3481"/>
    <w:rsid w:val="00BE5EE2"/>
    <w:rsid w:val="00BF055D"/>
    <w:rsid w:val="00BF2DF1"/>
    <w:rsid w:val="00C066B9"/>
    <w:rsid w:val="00C137AB"/>
    <w:rsid w:val="00C1538D"/>
    <w:rsid w:val="00C16A37"/>
    <w:rsid w:val="00C16FC3"/>
    <w:rsid w:val="00C1731B"/>
    <w:rsid w:val="00C208D8"/>
    <w:rsid w:val="00C241F5"/>
    <w:rsid w:val="00C244EA"/>
    <w:rsid w:val="00C25636"/>
    <w:rsid w:val="00C3213D"/>
    <w:rsid w:val="00C35EA2"/>
    <w:rsid w:val="00C36D36"/>
    <w:rsid w:val="00C40AE8"/>
    <w:rsid w:val="00C431FF"/>
    <w:rsid w:val="00C4341F"/>
    <w:rsid w:val="00C467E5"/>
    <w:rsid w:val="00C46820"/>
    <w:rsid w:val="00C531C2"/>
    <w:rsid w:val="00C538E2"/>
    <w:rsid w:val="00C54DC9"/>
    <w:rsid w:val="00C56B16"/>
    <w:rsid w:val="00C645BE"/>
    <w:rsid w:val="00C657DF"/>
    <w:rsid w:val="00C65DE3"/>
    <w:rsid w:val="00C672E8"/>
    <w:rsid w:val="00C71D66"/>
    <w:rsid w:val="00C74DD7"/>
    <w:rsid w:val="00C820D3"/>
    <w:rsid w:val="00C8575E"/>
    <w:rsid w:val="00C87CC5"/>
    <w:rsid w:val="00CA31F5"/>
    <w:rsid w:val="00CA3E21"/>
    <w:rsid w:val="00CA4EB5"/>
    <w:rsid w:val="00CA5E0F"/>
    <w:rsid w:val="00CA6D8D"/>
    <w:rsid w:val="00CA7154"/>
    <w:rsid w:val="00CA7917"/>
    <w:rsid w:val="00CB3587"/>
    <w:rsid w:val="00CB53C9"/>
    <w:rsid w:val="00CB6F62"/>
    <w:rsid w:val="00CB7102"/>
    <w:rsid w:val="00CC0C10"/>
    <w:rsid w:val="00CC64E3"/>
    <w:rsid w:val="00CC6881"/>
    <w:rsid w:val="00CC6E91"/>
    <w:rsid w:val="00CD1016"/>
    <w:rsid w:val="00CD1067"/>
    <w:rsid w:val="00CD14FB"/>
    <w:rsid w:val="00CD55D8"/>
    <w:rsid w:val="00CE4784"/>
    <w:rsid w:val="00CF1227"/>
    <w:rsid w:val="00CF5537"/>
    <w:rsid w:val="00CF605A"/>
    <w:rsid w:val="00D01A63"/>
    <w:rsid w:val="00D02BCC"/>
    <w:rsid w:val="00D02C73"/>
    <w:rsid w:val="00D11CF4"/>
    <w:rsid w:val="00D12016"/>
    <w:rsid w:val="00D23969"/>
    <w:rsid w:val="00D23D59"/>
    <w:rsid w:val="00D249D2"/>
    <w:rsid w:val="00D255B1"/>
    <w:rsid w:val="00D256CA"/>
    <w:rsid w:val="00D30C79"/>
    <w:rsid w:val="00D31378"/>
    <w:rsid w:val="00D318A1"/>
    <w:rsid w:val="00D320FC"/>
    <w:rsid w:val="00D32E56"/>
    <w:rsid w:val="00D3507D"/>
    <w:rsid w:val="00D40491"/>
    <w:rsid w:val="00D4425F"/>
    <w:rsid w:val="00D4651A"/>
    <w:rsid w:val="00D47F6B"/>
    <w:rsid w:val="00D51EDE"/>
    <w:rsid w:val="00D5401E"/>
    <w:rsid w:val="00D567B9"/>
    <w:rsid w:val="00D659E4"/>
    <w:rsid w:val="00D65C51"/>
    <w:rsid w:val="00D71252"/>
    <w:rsid w:val="00D71BD2"/>
    <w:rsid w:val="00D77577"/>
    <w:rsid w:val="00D82808"/>
    <w:rsid w:val="00D83B8A"/>
    <w:rsid w:val="00D857B7"/>
    <w:rsid w:val="00D87490"/>
    <w:rsid w:val="00D91201"/>
    <w:rsid w:val="00DA3F6F"/>
    <w:rsid w:val="00DA7E18"/>
    <w:rsid w:val="00DB3236"/>
    <w:rsid w:val="00DB4CF5"/>
    <w:rsid w:val="00DB50E6"/>
    <w:rsid w:val="00DC2DCC"/>
    <w:rsid w:val="00DC5078"/>
    <w:rsid w:val="00DC5EDA"/>
    <w:rsid w:val="00DC7CD2"/>
    <w:rsid w:val="00DD0D05"/>
    <w:rsid w:val="00DD0F47"/>
    <w:rsid w:val="00DD1F06"/>
    <w:rsid w:val="00DD375E"/>
    <w:rsid w:val="00DD38F7"/>
    <w:rsid w:val="00DD737B"/>
    <w:rsid w:val="00DD7577"/>
    <w:rsid w:val="00DE67FE"/>
    <w:rsid w:val="00DE693A"/>
    <w:rsid w:val="00DE7700"/>
    <w:rsid w:val="00DF2B3C"/>
    <w:rsid w:val="00DF46CD"/>
    <w:rsid w:val="00DF739D"/>
    <w:rsid w:val="00DF74CA"/>
    <w:rsid w:val="00E0348F"/>
    <w:rsid w:val="00E14082"/>
    <w:rsid w:val="00E15323"/>
    <w:rsid w:val="00E219E2"/>
    <w:rsid w:val="00E326CD"/>
    <w:rsid w:val="00E44479"/>
    <w:rsid w:val="00E50179"/>
    <w:rsid w:val="00E50478"/>
    <w:rsid w:val="00E53962"/>
    <w:rsid w:val="00E5668D"/>
    <w:rsid w:val="00E60797"/>
    <w:rsid w:val="00E61FCD"/>
    <w:rsid w:val="00E62BCD"/>
    <w:rsid w:val="00E678E8"/>
    <w:rsid w:val="00E70291"/>
    <w:rsid w:val="00E73B35"/>
    <w:rsid w:val="00E7667E"/>
    <w:rsid w:val="00E82F12"/>
    <w:rsid w:val="00E92330"/>
    <w:rsid w:val="00E92382"/>
    <w:rsid w:val="00E94CBB"/>
    <w:rsid w:val="00EA02F7"/>
    <w:rsid w:val="00EA06D6"/>
    <w:rsid w:val="00EA0E4F"/>
    <w:rsid w:val="00EA5D3F"/>
    <w:rsid w:val="00EB0A2C"/>
    <w:rsid w:val="00EB2DBC"/>
    <w:rsid w:val="00EB33F2"/>
    <w:rsid w:val="00EB4695"/>
    <w:rsid w:val="00EC1717"/>
    <w:rsid w:val="00EC1F72"/>
    <w:rsid w:val="00EC2365"/>
    <w:rsid w:val="00EC49CE"/>
    <w:rsid w:val="00EC4ECB"/>
    <w:rsid w:val="00EC5ED4"/>
    <w:rsid w:val="00ED0C3A"/>
    <w:rsid w:val="00ED2433"/>
    <w:rsid w:val="00ED4F3D"/>
    <w:rsid w:val="00ED77EF"/>
    <w:rsid w:val="00EE1FE6"/>
    <w:rsid w:val="00EE39F1"/>
    <w:rsid w:val="00EE652C"/>
    <w:rsid w:val="00EF02BE"/>
    <w:rsid w:val="00EF0A01"/>
    <w:rsid w:val="00EF4090"/>
    <w:rsid w:val="00EF42FD"/>
    <w:rsid w:val="00EF4D2E"/>
    <w:rsid w:val="00EF4EDC"/>
    <w:rsid w:val="00EF5D71"/>
    <w:rsid w:val="00EF7506"/>
    <w:rsid w:val="00F02381"/>
    <w:rsid w:val="00F037BD"/>
    <w:rsid w:val="00F03AA2"/>
    <w:rsid w:val="00F05255"/>
    <w:rsid w:val="00F05335"/>
    <w:rsid w:val="00F0797C"/>
    <w:rsid w:val="00F11FBB"/>
    <w:rsid w:val="00F130BB"/>
    <w:rsid w:val="00F137B5"/>
    <w:rsid w:val="00F152F5"/>
    <w:rsid w:val="00F16DA0"/>
    <w:rsid w:val="00F20D8B"/>
    <w:rsid w:val="00F221ED"/>
    <w:rsid w:val="00F24124"/>
    <w:rsid w:val="00F33838"/>
    <w:rsid w:val="00F33B57"/>
    <w:rsid w:val="00F362A7"/>
    <w:rsid w:val="00F41595"/>
    <w:rsid w:val="00F42DC3"/>
    <w:rsid w:val="00F4766C"/>
    <w:rsid w:val="00F50CD1"/>
    <w:rsid w:val="00F52AA4"/>
    <w:rsid w:val="00F56125"/>
    <w:rsid w:val="00F5754C"/>
    <w:rsid w:val="00F613E9"/>
    <w:rsid w:val="00F62F72"/>
    <w:rsid w:val="00F65D6D"/>
    <w:rsid w:val="00F678AB"/>
    <w:rsid w:val="00F724F5"/>
    <w:rsid w:val="00F73992"/>
    <w:rsid w:val="00F7479D"/>
    <w:rsid w:val="00F779B1"/>
    <w:rsid w:val="00F86182"/>
    <w:rsid w:val="00F86233"/>
    <w:rsid w:val="00F87110"/>
    <w:rsid w:val="00F87A7F"/>
    <w:rsid w:val="00F9209A"/>
    <w:rsid w:val="00F95CF3"/>
    <w:rsid w:val="00F97FE9"/>
    <w:rsid w:val="00FA6802"/>
    <w:rsid w:val="00FB3CFE"/>
    <w:rsid w:val="00FB4734"/>
    <w:rsid w:val="00FC03F8"/>
    <w:rsid w:val="00FC1CFE"/>
    <w:rsid w:val="00FC243A"/>
    <w:rsid w:val="00FC40EC"/>
    <w:rsid w:val="00FC4CB8"/>
    <w:rsid w:val="00FC5DD4"/>
    <w:rsid w:val="00FD09A4"/>
    <w:rsid w:val="00FD180B"/>
    <w:rsid w:val="00FD5375"/>
    <w:rsid w:val="00FD5D1F"/>
    <w:rsid w:val="00FD5D3E"/>
    <w:rsid w:val="00FE1365"/>
    <w:rsid w:val="00FE29F9"/>
    <w:rsid w:val="00FE2BBD"/>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FD1706A"/>
  <w15:chartTrackingRefBased/>
  <w15:docId w15:val="{1DE8A2E7-3EC0-491F-B670-2A8B1452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宋体" w:hAnsi="Liberation Serif" w:cs="Liberation Serif"/>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A46"/>
    <w:pPr>
      <w:spacing w:after="160" w:line="240" w:lineRule="exact"/>
    </w:pPr>
    <w:rPr>
      <w:szCs w:val="24"/>
      <w:lang w:eastAsia="en-US"/>
    </w:rPr>
  </w:style>
  <w:style w:type="paragraph" w:styleId="1">
    <w:name w:val="heading 1"/>
    <w:next w:val="a"/>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2">
    <w:name w:val="heading 2"/>
    <w:next w:val="a"/>
    <w:qFormat/>
    <w:rsid w:val="00861A46"/>
    <w:pPr>
      <w:numPr>
        <w:numId w:val="2"/>
      </w:numPr>
      <w:spacing w:before="360" w:after="52" w:line="240" w:lineRule="exact"/>
      <w:outlineLvl w:val="1"/>
    </w:pPr>
  </w:style>
  <w:style w:type="paragraph" w:styleId="3">
    <w:name w:val="heading 3"/>
    <w:basedOn w:val="para-first"/>
    <w:next w:val="a"/>
    <w:link w:val="30"/>
    <w:qFormat/>
    <w:rsid w:val="00861A46"/>
    <w:pPr>
      <w:spacing w:before="240" w:after="60"/>
      <w:outlineLvl w:val="2"/>
    </w:pPr>
    <w:rPr>
      <w:rFonts w:eastAsia="宋体"/>
      <w:b/>
      <w:lang w:val="en-US"/>
    </w:rPr>
  </w:style>
  <w:style w:type="paragraph" w:styleId="4">
    <w:name w:val="heading 4"/>
    <w:basedOn w:val="a"/>
    <w:next w:val="a"/>
    <w:qFormat/>
    <w:rsid w:val="00861A46"/>
    <w:pPr>
      <w:keepNext/>
      <w:spacing w:before="240" w:after="60"/>
      <w:outlineLvl w:val="3"/>
    </w:pPr>
    <w:rPr>
      <w:b/>
      <w:bCs/>
      <w:sz w:val="28"/>
      <w:szCs w:val="28"/>
    </w:rPr>
  </w:style>
  <w:style w:type="paragraph" w:styleId="5">
    <w:name w:val="heading 5"/>
    <w:basedOn w:val="a"/>
    <w:next w:val="a"/>
    <w:qFormat/>
    <w:rsid w:val="00861A46"/>
    <w:pPr>
      <w:spacing w:before="240" w:after="60"/>
      <w:outlineLvl w:val="4"/>
    </w:pPr>
    <w:rPr>
      <w:b/>
      <w:bCs/>
      <w:i/>
      <w:iCs/>
      <w:sz w:val="26"/>
      <w:szCs w:val="26"/>
    </w:rPr>
  </w:style>
  <w:style w:type="paragraph" w:styleId="6">
    <w:name w:val="heading 6"/>
    <w:basedOn w:val="a"/>
    <w:next w:val="a"/>
    <w:qFormat/>
    <w:rsid w:val="00861A46"/>
    <w:pPr>
      <w:spacing w:before="240" w:after="60"/>
      <w:outlineLvl w:val="5"/>
    </w:pPr>
    <w:rPr>
      <w:b/>
      <w:bCs/>
      <w:sz w:val="22"/>
      <w:szCs w:val="22"/>
    </w:rPr>
  </w:style>
  <w:style w:type="paragraph" w:styleId="7">
    <w:name w:val="heading 7"/>
    <w:basedOn w:val="a"/>
    <w:next w:val="a"/>
    <w:qFormat/>
    <w:rsid w:val="00861A46"/>
    <w:pPr>
      <w:spacing w:before="240" w:after="60"/>
      <w:outlineLvl w:val="6"/>
    </w:pPr>
    <w:rPr>
      <w:sz w:val="24"/>
    </w:rPr>
  </w:style>
  <w:style w:type="paragraph" w:styleId="8">
    <w:name w:val="heading 8"/>
    <w:basedOn w:val="a"/>
    <w:next w:val="a"/>
    <w:qFormat/>
    <w:rsid w:val="00861A46"/>
    <w:pPr>
      <w:spacing w:before="240" w:after="60"/>
      <w:outlineLvl w:val="7"/>
    </w:pPr>
    <w:rPr>
      <w:i/>
      <w:iCs/>
      <w:sz w:val="24"/>
    </w:rPr>
  </w:style>
  <w:style w:type="paragraph" w:styleId="9">
    <w:name w:val="heading 9"/>
    <w:basedOn w:val="a"/>
    <w:next w:val="a"/>
    <w:qFormat/>
    <w:rsid w:val="00861A46"/>
    <w:pPr>
      <w:spacing w:before="240" w:after="60"/>
      <w:outlineLvl w:val="8"/>
    </w:pPr>
    <w:rPr>
      <w:rFonts w:ascii="Liberation Sans" w:hAnsi="Liberation Sans" w:cs="Liberation San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lang w:val="x-none"/>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a3">
    <w:name w:val="Balloon Text"/>
    <w:basedOn w:val="a"/>
    <w:link w:val="a4"/>
    <w:rsid w:val="00861A46"/>
    <w:pPr>
      <w:spacing w:line="240" w:lineRule="auto"/>
    </w:pPr>
    <w:rPr>
      <w:rFonts w:ascii="Tahoma" w:hAnsi="Tahoma" w:cs="Times New Roman"/>
      <w:sz w:val="16"/>
      <w:szCs w:val="16"/>
    </w:rPr>
  </w:style>
  <w:style w:type="paragraph" w:styleId="a5">
    <w:name w:val="Block Text"/>
    <w:basedOn w:val="a"/>
    <w:rsid w:val="00861A46"/>
    <w:pPr>
      <w:spacing w:after="120"/>
      <w:ind w:left="1440" w:right="1440"/>
    </w:pPr>
  </w:style>
  <w:style w:type="paragraph" w:styleId="a6">
    <w:name w:val="caption"/>
    <w:basedOn w:val="a"/>
    <w:next w:val="a"/>
    <w:qFormat/>
    <w:rsid w:val="00861A46"/>
    <w:rPr>
      <w:rFonts w:ascii="Liberation Sans" w:eastAsia="黑体" w:hAnsi="Liberation Sans" w:cs="Liberation Sans"/>
    </w:rPr>
  </w:style>
  <w:style w:type="paragraph" w:styleId="a7">
    <w:name w:val="annotation text"/>
    <w:basedOn w:val="a"/>
    <w:link w:val="a8"/>
    <w:unhideWhenUsed/>
    <w:rsid w:val="00861A46"/>
    <w:pPr>
      <w:spacing w:line="240" w:lineRule="auto"/>
    </w:pPr>
    <w:rPr>
      <w:rFonts w:cs="Times New Roman"/>
      <w:szCs w:val="20"/>
      <w:lang w:val="x-none"/>
    </w:rPr>
  </w:style>
  <w:style w:type="paragraph" w:styleId="a9">
    <w:name w:val="annotation subject"/>
    <w:basedOn w:val="a7"/>
    <w:next w:val="a7"/>
    <w:link w:val="aa"/>
    <w:unhideWhenUsed/>
    <w:rsid w:val="00861A46"/>
    <w:pPr>
      <w:spacing w:line="240" w:lineRule="exact"/>
    </w:pPr>
    <w:rPr>
      <w:b/>
      <w:bCs/>
      <w:szCs w:val="24"/>
    </w:rPr>
  </w:style>
  <w:style w:type="paragraph" w:styleId="ab">
    <w:name w:val="endnote text"/>
    <w:basedOn w:val="a"/>
    <w:link w:val="ac"/>
    <w:unhideWhenUsed/>
    <w:qFormat/>
    <w:rsid w:val="00861A46"/>
    <w:pPr>
      <w:snapToGrid w:val="0"/>
    </w:pPr>
    <w:rPr>
      <w:rFonts w:cs="Times New Roman"/>
      <w:lang w:val="x-none"/>
    </w:rPr>
  </w:style>
  <w:style w:type="paragraph" w:styleId="ad">
    <w:name w:val="footer"/>
    <w:basedOn w:val="a"/>
    <w:link w:val="ae"/>
    <w:uiPriority w:val="99"/>
    <w:rsid w:val="00861A46"/>
    <w:pPr>
      <w:tabs>
        <w:tab w:val="center" w:pos="4320"/>
        <w:tab w:val="right" w:pos="8640"/>
      </w:tabs>
    </w:pPr>
    <w:rPr>
      <w:rFonts w:cs="Times New Roman"/>
      <w:lang w:val="x-none"/>
    </w:rPr>
  </w:style>
  <w:style w:type="paragraph" w:styleId="af">
    <w:name w:val="footnote text"/>
    <w:basedOn w:val="a"/>
    <w:link w:val="af0"/>
    <w:semiHidden/>
    <w:rsid w:val="00861A46"/>
    <w:pPr>
      <w:spacing w:before="20" w:line="200" w:lineRule="exact"/>
    </w:pPr>
    <w:rPr>
      <w:sz w:val="16"/>
      <w:szCs w:val="20"/>
    </w:rPr>
  </w:style>
  <w:style w:type="paragraph" w:styleId="af1">
    <w:name w:val="header"/>
    <w:basedOn w:val="a"/>
    <w:link w:val="af2"/>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
    <w:name w:val="HTML Address"/>
    <w:basedOn w:val="a"/>
    <w:rsid w:val="00861A46"/>
    <w:rPr>
      <w:i/>
      <w:iCs/>
    </w:rPr>
  </w:style>
  <w:style w:type="paragraph" w:styleId="HTML0">
    <w:name w:val="HTML Preformatted"/>
    <w:basedOn w:val="a"/>
    <w:link w:val="HTML1"/>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lang w:val="x-none" w:eastAsia="x-none"/>
    </w:rPr>
  </w:style>
  <w:style w:type="paragraph" w:styleId="af3">
    <w:name w:val="Subtitle"/>
    <w:basedOn w:val="ArticleType"/>
    <w:next w:val="a"/>
    <w:link w:val="af4"/>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af5">
    <w:name w:val="Title"/>
    <w:basedOn w:val="Articletitle"/>
    <w:next w:val="a"/>
    <w:link w:val="af6"/>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af7">
    <w:name w:val="annotation reference"/>
    <w:unhideWhenUsed/>
    <w:rsid w:val="00861A46"/>
    <w:rPr>
      <w:sz w:val="16"/>
      <w:szCs w:val="16"/>
    </w:rPr>
  </w:style>
  <w:style w:type="character" w:styleId="af8">
    <w:name w:val="endnote reference"/>
    <w:unhideWhenUsed/>
    <w:rsid w:val="00861A46"/>
    <w:rPr>
      <w:vertAlign w:val="superscript"/>
    </w:rPr>
  </w:style>
  <w:style w:type="character" w:styleId="af9">
    <w:name w:val="FollowedHyperlink"/>
    <w:unhideWhenUsed/>
    <w:rsid w:val="00861A46"/>
    <w:rPr>
      <w:color w:val="800080"/>
      <w:u w:val="single"/>
    </w:rPr>
  </w:style>
  <w:style w:type="character" w:styleId="afa">
    <w:name w:val="footnote reference"/>
    <w:semiHidden/>
    <w:rsid w:val="00861A46"/>
    <w:rPr>
      <w:vertAlign w:val="superscript"/>
    </w:rPr>
  </w:style>
  <w:style w:type="character" w:styleId="afb">
    <w:name w:val="Hyperlink"/>
    <w:unhideWhenUsed/>
    <w:rsid w:val="00861A46"/>
    <w:rPr>
      <w:color w:val="0000FF"/>
      <w:u w:val="single"/>
    </w:rPr>
  </w:style>
  <w:style w:type="character" w:styleId="afc">
    <w:name w:val="line number"/>
    <w:basedOn w:val="a0"/>
    <w:rsid w:val="00861A46"/>
  </w:style>
  <w:style w:type="character" w:styleId="afd">
    <w:name w:val="page number"/>
    <w:rsid w:val="00861A46"/>
    <w:rPr>
      <w:rFonts w:ascii="Liberation Sans" w:hAnsi="Liberation Sans"/>
      <w:b/>
      <w:sz w:val="18"/>
    </w:rPr>
  </w:style>
  <w:style w:type="table" w:styleId="afe">
    <w:name w:val="Table Grid"/>
    <w:basedOn w:val="a1"/>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aa">
    <w:name w:val="批注主题 字符"/>
    <w:link w:val="a9"/>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a"/>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a4">
    <w:name w:val="批注框文本 字符"/>
    <w:link w:val="a3"/>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ac">
    <w:name w:val="尾注文本 字符"/>
    <w:link w:val="ab"/>
    <w:semiHidden/>
    <w:rsid w:val="00861A46"/>
    <w:rPr>
      <w:szCs w:val="24"/>
      <w:lang w:eastAsia="en-US"/>
    </w:rPr>
  </w:style>
  <w:style w:type="character" w:customStyle="1" w:styleId="af4">
    <w:name w:val="副标题 字符"/>
    <w:link w:val="af3"/>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a8">
    <w:name w:val="批注文字 字符"/>
    <w:link w:val="a7"/>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af6">
    <w:name w:val="标题 字符"/>
    <w:link w:val="af5"/>
    <w:rsid w:val="00861A46"/>
    <w:rPr>
      <w:rFonts w:ascii="Liberation Sans" w:hAnsi="Liberation Sans"/>
      <w:b/>
      <w:sz w:val="36"/>
      <w:szCs w:val="36"/>
      <w:lang w:val="en-US" w:eastAsia="en-US"/>
    </w:rPr>
  </w:style>
  <w:style w:type="character" w:customStyle="1" w:styleId="30">
    <w:name w:val="标题 3 字符"/>
    <w:link w:val="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af2">
    <w:name w:val="页眉 字符"/>
    <w:link w:val="af1"/>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a"/>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2"/>
    <w:rsid w:val="00861A46"/>
    <w:pPr>
      <w:numPr>
        <w:numId w:val="4"/>
      </w:numPr>
    </w:pPr>
  </w:style>
  <w:style w:type="paragraph" w:customStyle="1" w:styleId="Compact">
    <w:name w:val="Compact"/>
    <w:basedOn w:val="a"/>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a"/>
    <w:rsid w:val="00861A46"/>
  </w:style>
  <w:style w:type="paragraph" w:customStyle="1" w:styleId="Ahead">
    <w:name w:val="A head"/>
    <w:basedOn w:val="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ad"/>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2"/>
    <w:next w:val="para-first"/>
    <w:rsid w:val="00861A46"/>
    <w:pPr>
      <w:numPr>
        <w:numId w:val="5"/>
      </w:numPr>
    </w:pPr>
  </w:style>
  <w:style w:type="paragraph" w:customStyle="1" w:styleId="Heading21">
    <w:name w:val="Heading 21"/>
    <w:basedOn w:val="a"/>
    <w:next w:val="a"/>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a"/>
    <w:next w:val="a"/>
    <w:uiPriority w:val="9"/>
    <w:unhideWhenUsed/>
    <w:qFormat/>
    <w:rsid w:val="00861A46"/>
    <w:pPr>
      <w:spacing w:before="100" w:after="100"/>
    </w:pPr>
    <w:rPr>
      <w:rFonts w:ascii="Calibri" w:hAnsi="Calibri"/>
      <w:bCs/>
      <w:szCs w:val="20"/>
    </w:rPr>
  </w:style>
  <w:style w:type="paragraph" w:customStyle="1" w:styleId="Heading11">
    <w:name w:val="Heading 11"/>
    <w:basedOn w:val="a"/>
    <w:next w:val="a"/>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2"/>
    <w:next w:val="a"/>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0">
    <w:name w:val="占位符文本1"/>
    <w:uiPriority w:val="99"/>
    <w:unhideWhenUsed/>
    <w:rsid w:val="00861A46"/>
    <w:rPr>
      <w:color w:val="808080"/>
    </w:rPr>
  </w:style>
  <w:style w:type="character" w:customStyle="1" w:styleId="apple-converted-space">
    <w:name w:val="apple-converted-space"/>
    <w:basedOn w:val="a0"/>
    <w:rsid w:val="00861A46"/>
  </w:style>
  <w:style w:type="character" w:customStyle="1" w:styleId="HTML1">
    <w:name w:val="HTML 预设格式 字符"/>
    <w:link w:val="HTML0"/>
    <w:uiPriority w:val="99"/>
    <w:semiHidden/>
    <w:rsid w:val="00861A46"/>
    <w:rPr>
      <w:rFonts w:ascii="宋体" w:hAnsi="宋体" w:cs="宋体"/>
      <w:sz w:val="24"/>
      <w:szCs w:val="24"/>
    </w:rPr>
  </w:style>
  <w:style w:type="character" w:customStyle="1" w:styleId="ae">
    <w:name w:val="页脚 字符"/>
    <w:link w:val="ad"/>
    <w:uiPriority w:val="99"/>
    <w:rsid w:val="00861A46"/>
    <w:rPr>
      <w:szCs w:val="24"/>
      <w:lang w:eastAsia="en-US"/>
    </w:rPr>
  </w:style>
  <w:style w:type="paragraph" w:styleId="aff">
    <w:name w:val="Revision"/>
    <w:hidden/>
    <w:uiPriority w:val="99"/>
    <w:semiHidden/>
    <w:rsid w:val="006618CA"/>
    <w:rPr>
      <w:szCs w:val="24"/>
      <w:lang w:eastAsia="en-US"/>
    </w:rPr>
  </w:style>
  <w:style w:type="character" w:styleId="HTML2">
    <w:name w:val="HTML Cite"/>
    <w:basedOn w:val="a0"/>
    <w:uiPriority w:val="99"/>
    <w:semiHidden/>
    <w:unhideWhenUsed/>
    <w:rsid w:val="00644585"/>
    <w:rPr>
      <w:i/>
      <w:iCs/>
    </w:rPr>
  </w:style>
  <w:style w:type="character" w:customStyle="1" w:styleId="journaltitlesp">
    <w:name w:val="journaltitlesp"/>
    <w:basedOn w:val="a0"/>
    <w:rsid w:val="00EC1F72"/>
  </w:style>
  <w:style w:type="character" w:customStyle="1" w:styleId="issuevolsp">
    <w:name w:val="issuevolsp"/>
    <w:basedOn w:val="a0"/>
    <w:rsid w:val="00EC1F72"/>
  </w:style>
  <w:style w:type="character" w:customStyle="1" w:styleId="issuenumsp">
    <w:name w:val="issuenumsp"/>
    <w:basedOn w:val="a0"/>
    <w:rsid w:val="00EC1F72"/>
  </w:style>
  <w:style w:type="character" w:customStyle="1" w:styleId="pagerange">
    <w:name w:val="pagerange"/>
    <w:basedOn w:val="a0"/>
    <w:rsid w:val="00EC1F72"/>
  </w:style>
  <w:style w:type="character" w:customStyle="1" w:styleId="af0">
    <w:name w:val="脚注文本 字符"/>
    <w:basedOn w:val="a0"/>
    <w:link w:val="af"/>
    <w:semiHidden/>
    <w:rsid w:val="00B7420E"/>
    <w:rPr>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28675">
      <w:bodyDiv w:val="1"/>
      <w:marLeft w:val="0"/>
      <w:marRight w:val="0"/>
      <w:marTop w:val="0"/>
      <w:marBottom w:val="0"/>
      <w:divBdr>
        <w:top w:val="none" w:sz="0" w:space="0" w:color="auto"/>
        <w:left w:val="none" w:sz="0" w:space="0" w:color="auto"/>
        <w:bottom w:val="none" w:sz="0" w:space="0" w:color="auto"/>
        <w:right w:val="none" w:sz="0" w:space="0" w:color="auto"/>
      </w:divBdr>
    </w:div>
    <w:div w:id="641423994">
      <w:bodyDiv w:val="1"/>
      <w:marLeft w:val="0"/>
      <w:marRight w:val="0"/>
      <w:marTop w:val="0"/>
      <w:marBottom w:val="0"/>
      <w:divBdr>
        <w:top w:val="none" w:sz="0" w:space="0" w:color="auto"/>
        <w:left w:val="none" w:sz="0" w:space="0" w:color="auto"/>
        <w:bottom w:val="none" w:sz="0" w:space="0" w:color="auto"/>
        <w:right w:val="none" w:sz="0" w:space="0" w:color="auto"/>
      </w:divBdr>
    </w:div>
    <w:div w:id="990017560">
      <w:bodyDiv w:val="1"/>
      <w:marLeft w:val="0"/>
      <w:marRight w:val="0"/>
      <w:marTop w:val="0"/>
      <w:marBottom w:val="0"/>
      <w:divBdr>
        <w:top w:val="none" w:sz="0" w:space="0" w:color="auto"/>
        <w:left w:val="none" w:sz="0" w:space="0" w:color="auto"/>
        <w:bottom w:val="none" w:sz="0" w:space="0" w:color="auto"/>
        <w:right w:val="none" w:sz="0" w:space="0" w:color="auto"/>
      </w:divBdr>
      <w:divsChild>
        <w:div w:id="54550015">
          <w:marLeft w:val="0"/>
          <w:marRight w:val="0"/>
          <w:marTop w:val="0"/>
          <w:marBottom w:val="15"/>
          <w:divBdr>
            <w:top w:val="none" w:sz="0" w:space="0" w:color="auto"/>
            <w:left w:val="none" w:sz="0" w:space="0" w:color="auto"/>
            <w:bottom w:val="none" w:sz="0" w:space="0" w:color="auto"/>
            <w:right w:val="none" w:sz="0" w:space="0" w:color="auto"/>
          </w:divBdr>
        </w:div>
        <w:div w:id="426267432">
          <w:marLeft w:val="0"/>
          <w:marRight w:val="750"/>
          <w:marTop w:val="0"/>
          <w:marBottom w:val="0"/>
          <w:divBdr>
            <w:top w:val="none" w:sz="0" w:space="0" w:color="auto"/>
            <w:left w:val="none" w:sz="0" w:space="0" w:color="auto"/>
            <w:bottom w:val="none" w:sz="0" w:space="0" w:color="auto"/>
            <w:right w:val="none" w:sz="0" w:space="0" w:color="auto"/>
          </w:divBdr>
        </w:div>
      </w:divsChild>
    </w:div>
    <w:div w:id="1409811617">
      <w:bodyDiv w:val="1"/>
      <w:marLeft w:val="0"/>
      <w:marRight w:val="0"/>
      <w:marTop w:val="0"/>
      <w:marBottom w:val="0"/>
      <w:divBdr>
        <w:top w:val="none" w:sz="0" w:space="0" w:color="auto"/>
        <w:left w:val="none" w:sz="0" w:space="0" w:color="auto"/>
        <w:bottom w:val="none" w:sz="0" w:space="0" w:color="auto"/>
        <w:right w:val="none" w:sz="0" w:space="0" w:color="auto"/>
      </w:divBdr>
    </w:div>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zhu@cs.sjtu.edu.cn" TargetMode="External"/><Relationship Id="rId18" Type="http://schemas.microsoft.com/office/2011/relationships/commentsExtended" Target="commentsExtended.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mailto:Jenny.Wei@astrazeneca.com" TargetMode="Externa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apt.seiee.sjtu.edu.cn/~qyliu/demo-0917/"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nlp.stanford.edu/pubs/ssst09-chang.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175A6D-4094-4510-9920-B9354102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6429</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42990</CharactersWithSpaces>
  <SharedDoc>false</SharedDoc>
  <HLinks>
    <vt:vector size="30" baseType="variant">
      <vt:variant>
        <vt:i4>65628</vt:i4>
      </vt:variant>
      <vt:variant>
        <vt:i4>24</vt:i4>
      </vt:variant>
      <vt:variant>
        <vt:i4>0</vt:i4>
      </vt:variant>
      <vt:variant>
        <vt:i4>5</vt:i4>
      </vt:variant>
      <vt:variant>
        <vt:lpwstr>http://nlp.stanford.edu/pubs/ssst09-chang.pdf</vt:lpwstr>
      </vt:variant>
      <vt:variant>
        <vt:lpwstr/>
      </vt:variant>
      <vt:variant>
        <vt:i4>6226020</vt:i4>
      </vt:variant>
      <vt:variant>
        <vt:i4>6</vt:i4>
      </vt:variant>
      <vt:variant>
        <vt:i4>0</vt:i4>
      </vt:variant>
      <vt:variant>
        <vt:i4>5</vt:i4>
      </vt:variant>
      <vt:variant>
        <vt:lpwstr>mailto:kzhu@cs.sjtu.edu.cn</vt:lpwstr>
      </vt:variant>
      <vt:variant>
        <vt:lpwstr/>
      </vt:variant>
      <vt:variant>
        <vt:i4>1704061</vt:i4>
      </vt:variant>
      <vt:variant>
        <vt:i4>3</vt:i4>
      </vt:variant>
      <vt:variant>
        <vt:i4>0</vt:i4>
      </vt:variant>
      <vt:variant>
        <vt:i4>5</vt:i4>
      </vt:variant>
      <vt:variant>
        <vt:lpwstr>mailto:Jenny.Wei@astrazeneca.com</vt:lpwstr>
      </vt:variant>
      <vt:variant>
        <vt:lpwstr/>
      </vt:variant>
      <vt:variant>
        <vt:i4>4718620</vt:i4>
      </vt:variant>
      <vt:variant>
        <vt:i4>0</vt:i4>
      </vt:variant>
      <vt:variant>
        <vt:i4>0</vt:i4>
      </vt:variant>
      <vt:variant>
        <vt:i4>5</vt:i4>
      </vt:variant>
      <vt:variant>
        <vt:lpwstr>http://adapt.seiee.sjtu.edu.cn/~qyliu/demo-0917/</vt:lpwstr>
      </vt:variant>
      <vt:variant>
        <vt:lpwstr/>
      </vt:variant>
      <vt:variant>
        <vt:i4>4653083</vt:i4>
      </vt:variant>
      <vt:variant>
        <vt:i4>0</vt:i4>
      </vt:variant>
      <vt:variant>
        <vt:i4>0</vt:i4>
      </vt:variant>
      <vt:variant>
        <vt:i4>5</vt:i4>
      </vt:variant>
      <vt:variant>
        <vt:lpwstr>http://pinyin.sogou.com/dict/detail/index/644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quanyang</dc:creator>
  <cp:keywords/>
  <cp:lastModifiedBy>quanyang</cp:lastModifiedBy>
  <cp:revision>7</cp:revision>
  <cp:lastPrinted>2016-04-03T03:33:00Z</cp:lastPrinted>
  <dcterms:created xsi:type="dcterms:W3CDTF">2016-06-07T16:19:00Z</dcterms:created>
  <dcterms:modified xsi:type="dcterms:W3CDTF">2016-06-10T16:11:00Z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